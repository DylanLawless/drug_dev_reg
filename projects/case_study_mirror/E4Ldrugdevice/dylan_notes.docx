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4E52" w14:textId="36F37562" w:rsidR="0070260B" w:rsidRDefault="0070260B">
      <w:pPr>
        <w:rPr>
          <w:lang w:val="en-US"/>
        </w:rPr>
      </w:pPr>
    </w:p>
    <w:p w14:paraId="68DD153E" w14:textId="77777777" w:rsidR="0070260B" w:rsidRPr="0070260B" w:rsidRDefault="0070260B" w:rsidP="0070260B">
      <w:pPr>
        <w:pStyle w:val="Title"/>
        <w:rPr>
          <w:lang w:val="en-US"/>
        </w:rPr>
      </w:pPr>
      <w:r w:rsidRPr="0070260B">
        <w:rPr>
          <w:lang w:val="en-US"/>
        </w:rPr>
        <w:t>Rough personal notes Dylan</w:t>
      </w:r>
    </w:p>
    <w:sdt>
      <w:sdtPr>
        <w:rPr>
          <w:rFonts w:asciiTheme="minorHAnsi" w:eastAsiaTheme="minorHAnsi" w:hAnsiTheme="minorHAnsi" w:cstheme="minorBidi"/>
          <w:b w:val="0"/>
          <w:bCs w:val="0"/>
          <w:color w:val="auto"/>
          <w:sz w:val="24"/>
          <w:szCs w:val="24"/>
          <w:lang w:val="en-CH"/>
        </w:rPr>
        <w:id w:val="-2135632800"/>
        <w:docPartObj>
          <w:docPartGallery w:val="Table of Contents"/>
          <w:docPartUnique/>
        </w:docPartObj>
      </w:sdtPr>
      <w:sdtEndPr>
        <w:rPr>
          <w:noProof/>
        </w:rPr>
      </w:sdtEndPr>
      <w:sdtContent>
        <w:p w14:paraId="4EC14801" w14:textId="23D1C7C0" w:rsidR="0070260B" w:rsidRDefault="0070260B">
          <w:pPr>
            <w:pStyle w:val="TOCHeading"/>
          </w:pPr>
          <w:r>
            <w:t>Table of Contents</w:t>
          </w:r>
        </w:p>
        <w:p w14:paraId="7849593F" w14:textId="178A38A7" w:rsidR="00125F24" w:rsidRDefault="0070260B">
          <w:pPr>
            <w:pStyle w:val="TOC1"/>
            <w:tabs>
              <w:tab w:val="left" w:pos="480"/>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12271098" w:history="1">
            <w:r w:rsidR="00125F24" w:rsidRPr="00A80FA8">
              <w:rPr>
                <w:rStyle w:val="Hyperlink"/>
                <w:noProof/>
                <w:lang w:val="en-US"/>
              </w:rPr>
              <w:t>2</w:t>
            </w:r>
            <w:r w:rsidR="00125F24">
              <w:rPr>
                <w:rFonts w:eastAsiaTheme="minorEastAsia" w:cstheme="minorBidi"/>
                <w:b w:val="0"/>
                <w:bCs w:val="0"/>
                <w:i w:val="0"/>
                <w:iCs w:val="0"/>
                <w:noProof/>
                <w:lang w:eastAsia="en-GB"/>
              </w:rPr>
              <w:tab/>
            </w:r>
            <w:r w:rsidR="00125F24" w:rsidRPr="00A80FA8">
              <w:rPr>
                <w:rStyle w:val="Hyperlink"/>
                <w:noProof/>
                <w:lang w:val="en-US"/>
              </w:rPr>
              <w:t>Assignment</w:t>
            </w:r>
            <w:r w:rsidR="00125F24">
              <w:rPr>
                <w:noProof/>
                <w:webHidden/>
              </w:rPr>
              <w:tab/>
            </w:r>
            <w:r w:rsidR="00125F24">
              <w:rPr>
                <w:noProof/>
                <w:webHidden/>
              </w:rPr>
              <w:fldChar w:fldCharType="begin"/>
            </w:r>
            <w:r w:rsidR="00125F24">
              <w:rPr>
                <w:noProof/>
                <w:webHidden/>
              </w:rPr>
              <w:instrText xml:space="preserve"> PAGEREF _Toc112271098 \h </w:instrText>
            </w:r>
            <w:r w:rsidR="00125F24">
              <w:rPr>
                <w:noProof/>
                <w:webHidden/>
              </w:rPr>
            </w:r>
            <w:r w:rsidR="00125F24">
              <w:rPr>
                <w:noProof/>
                <w:webHidden/>
              </w:rPr>
              <w:fldChar w:fldCharType="separate"/>
            </w:r>
            <w:r w:rsidR="00125F24">
              <w:rPr>
                <w:noProof/>
                <w:webHidden/>
              </w:rPr>
              <w:t>1</w:t>
            </w:r>
            <w:r w:rsidR="00125F24">
              <w:rPr>
                <w:noProof/>
                <w:webHidden/>
              </w:rPr>
              <w:fldChar w:fldCharType="end"/>
            </w:r>
          </w:hyperlink>
        </w:p>
        <w:p w14:paraId="30F1C44B" w14:textId="406423CB" w:rsidR="00125F24" w:rsidRDefault="00120789">
          <w:pPr>
            <w:pStyle w:val="TOC1"/>
            <w:tabs>
              <w:tab w:val="left" w:pos="480"/>
              <w:tab w:val="right" w:leader="dot" w:pos="9016"/>
            </w:tabs>
            <w:rPr>
              <w:rFonts w:eastAsiaTheme="minorEastAsia" w:cstheme="minorBidi"/>
              <w:b w:val="0"/>
              <w:bCs w:val="0"/>
              <w:i w:val="0"/>
              <w:iCs w:val="0"/>
              <w:noProof/>
              <w:lang w:eastAsia="en-GB"/>
            </w:rPr>
          </w:pPr>
          <w:hyperlink w:anchor="_Toc112271099" w:history="1">
            <w:r w:rsidR="00125F24" w:rsidRPr="00A80FA8">
              <w:rPr>
                <w:rStyle w:val="Hyperlink"/>
                <w:noProof/>
                <w:lang w:val="en-US"/>
              </w:rPr>
              <w:t>3</w:t>
            </w:r>
            <w:r w:rsidR="00125F24">
              <w:rPr>
                <w:rFonts w:eastAsiaTheme="minorEastAsia" w:cstheme="minorBidi"/>
                <w:b w:val="0"/>
                <w:bCs w:val="0"/>
                <w:i w:val="0"/>
                <w:iCs w:val="0"/>
                <w:noProof/>
                <w:lang w:eastAsia="en-GB"/>
              </w:rPr>
              <w:tab/>
            </w:r>
            <w:r w:rsidR="00125F24" w:rsidRPr="00A80FA8">
              <w:rPr>
                <w:rStyle w:val="Hyperlink"/>
                <w:noProof/>
                <w:lang w:val="en-US"/>
              </w:rPr>
              <w:t>Abbreviations</w:t>
            </w:r>
            <w:r w:rsidR="00125F24">
              <w:rPr>
                <w:noProof/>
                <w:webHidden/>
              </w:rPr>
              <w:tab/>
            </w:r>
            <w:r w:rsidR="00125F24">
              <w:rPr>
                <w:noProof/>
                <w:webHidden/>
              </w:rPr>
              <w:fldChar w:fldCharType="begin"/>
            </w:r>
            <w:r w:rsidR="00125F24">
              <w:rPr>
                <w:noProof/>
                <w:webHidden/>
              </w:rPr>
              <w:instrText xml:space="preserve"> PAGEREF _Toc112271099 \h </w:instrText>
            </w:r>
            <w:r w:rsidR="00125F24">
              <w:rPr>
                <w:noProof/>
                <w:webHidden/>
              </w:rPr>
            </w:r>
            <w:r w:rsidR="00125F24">
              <w:rPr>
                <w:noProof/>
                <w:webHidden/>
              </w:rPr>
              <w:fldChar w:fldCharType="separate"/>
            </w:r>
            <w:r w:rsidR="00125F24">
              <w:rPr>
                <w:noProof/>
                <w:webHidden/>
              </w:rPr>
              <w:t>1</w:t>
            </w:r>
            <w:r w:rsidR="00125F24">
              <w:rPr>
                <w:noProof/>
                <w:webHidden/>
              </w:rPr>
              <w:fldChar w:fldCharType="end"/>
            </w:r>
          </w:hyperlink>
        </w:p>
        <w:p w14:paraId="46043535" w14:textId="17795017" w:rsidR="00125F24" w:rsidRDefault="00120789">
          <w:pPr>
            <w:pStyle w:val="TOC1"/>
            <w:tabs>
              <w:tab w:val="left" w:pos="480"/>
              <w:tab w:val="right" w:leader="dot" w:pos="9016"/>
            </w:tabs>
            <w:rPr>
              <w:rFonts w:eastAsiaTheme="minorEastAsia" w:cstheme="minorBidi"/>
              <w:b w:val="0"/>
              <w:bCs w:val="0"/>
              <w:i w:val="0"/>
              <w:iCs w:val="0"/>
              <w:noProof/>
              <w:lang w:eastAsia="en-GB"/>
            </w:rPr>
          </w:pPr>
          <w:hyperlink w:anchor="_Toc112271100" w:history="1">
            <w:r w:rsidR="00125F24" w:rsidRPr="00A80FA8">
              <w:rPr>
                <w:rStyle w:val="Hyperlink"/>
                <w:noProof/>
                <w:lang w:val="en-US"/>
              </w:rPr>
              <w:t>4</w:t>
            </w:r>
            <w:r w:rsidR="00125F24">
              <w:rPr>
                <w:rFonts w:eastAsiaTheme="minorEastAsia" w:cstheme="minorBidi"/>
                <w:b w:val="0"/>
                <w:bCs w:val="0"/>
                <w:i w:val="0"/>
                <w:iCs w:val="0"/>
                <w:noProof/>
                <w:lang w:eastAsia="en-GB"/>
              </w:rPr>
              <w:tab/>
            </w:r>
            <w:r w:rsidR="00125F24" w:rsidRPr="00A80FA8">
              <w:rPr>
                <w:rStyle w:val="Hyperlink"/>
                <w:noProof/>
                <w:lang w:val="en-US"/>
              </w:rPr>
              <w:t>Executive summary.</w:t>
            </w:r>
            <w:r w:rsidR="00125F24">
              <w:rPr>
                <w:noProof/>
                <w:webHidden/>
              </w:rPr>
              <w:tab/>
            </w:r>
            <w:r w:rsidR="00125F24">
              <w:rPr>
                <w:noProof/>
                <w:webHidden/>
              </w:rPr>
              <w:fldChar w:fldCharType="begin"/>
            </w:r>
            <w:r w:rsidR="00125F24">
              <w:rPr>
                <w:noProof/>
                <w:webHidden/>
              </w:rPr>
              <w:instrText xml:space="preserve"> PAGEREF _Toc112271100 \h </w:instrText>
            </w:r>
            <w:r w:rsidR="00125F24">
              <w:rPr>
                <w:noProof/>
                <w:webHidden/>
              </w:rPr>
            </w:r>
            <w:r w:rsidR="00125F24">
              <w:rPr>
                <w:noProof/>
                <w:webHidden/>
              </w:rPr>
              <w:fldChar w:fldCharType="separate"/>
            </w:r>
            <w:r w:rsidR="00125F24">
              <w:rPr>
                <w:noProof/>
                <w:webHidden/>
              </w:rPr>
              <w:t>2</w:t>
            </w:r>
            <w:r w:rsidR="00125F24">
              <w:rPr>
                <w:noProof/>
                <w:webHidden/>
              </w:rPr>
              <w:fldChar w:fldCharType="end"/>
            </w:r>
          </w:hyperlink>
        </w:p>
        <w:p w14:paraId="2A7A026E" w14:textId="1DBF157F" w:rsidR="00125F24" w:rsidRDefault="00120789">
          <w:pPr>
            <w:pStyle w:val="TOC1"/>
            <w:tabs>
              <w:tab w:val="left" w:pos="480"/>
              <w:tab w:val="right" w:leader="dot" w:pos="9016"/>
            </w:tabs>
            <w:rPr>
              <w:rFonts w:eastAsiaTheme="minorEastAsia" w:cstheme="minorBidi"/>
              <w:b w:val="0"/>
              <w:bCs w:val="0"/>
              <w:i w:val="0"/>
              <w:iCs w:val="0"/>
              <w:noProof/>
              <w:lang w:eastAsia="en-GB"/>
            </w:rPr>
          </w:pPr>
          <w:hyperlink w:anchor="_Toc112271101" w:history="1">
            <w:r w:rsidR="00125F24" w:rsidRPr="00A80FA8">
              <w:rPr>
                <w:rStyle w:val="Hyperlink"/>
                <w:noProof/>
                <w:lang w:val="en-US"/>
              </w:rPr>
              <w:t>5</w:t>
            </w:r>
            <w:r w:rsidR="00125F24">
              <w:rPr>
                <w:rFonts w:eastAsiaTheme="minorEastAsia" w:cstheme="minorBidi"/>
                <w:b w:val="0"/>
                <w:bCs w:val="0"/>
                <w:i w:val="0"/>
                <w:iCs w:val="0"/>
                <w:noProof/>
                <w:lang w:eastAsia="en-GB"/>
              </w:rPr>
              <w:tab/>
            </w:r>
            <w:r w:rsidR="00125F24" w:rsidRPr="00A80FA8">
              <w:rPr>
                <w:rStyle w:val="Hyperlink"/>
                <w:noProof/>
                <w:lang w:val="en-US"/>
              </w:rPr>
              <w:t>Advice to management.</w:t>
            </w:r>
            <w:r w:rsidR="00125F24">
              <w:rPr>
                <w:noProof/>
                <w:webHidden/>
              </w:rPr>
              <w:tab/>
            </w:r>
            <w:r w:rsidR="00125F24">
              <w:rPr>
                <w:noProof/>
                <w:webHidden/>
              </w:rPr>
              <w:fldChar w:fldCharType="begin"/>
            </w:r>
            <w:r w:rsidR="00125F24">
              <w:rPr>
                <w:noProof/>
                <w:webHidden/>
              </w:rPr>
              <w:instrText xml:space="preserve"> PAGEREF _Toc112271101 \h </w:instrText>
            </w:r>
            <w:r w:rsidR="00125F24">
              <w:rPr>
                <w:noProof/>
                <w:webHidden/>
              </w:rPr>
            </w:r>
            <w:r w:rsidR="00125F24">
              <w:rPr>
                <w:noProof/>
                <w:webHidden/>
              </w:rPr>
              <w:fldChar w:fldCharType="separate"/>
            </w:r>
            <w:r w:rsidR="00125F24">
              <w:rPr>
                <w:noProof/>
                <w:webHidden/>
              </w:rPr>
              <w:t>2</w:t>
            </w:r>
            <w:r w:rsidR="00125F24">
              <w:rPr>
                <w:noProof/>
                <w:webHidden/>
              </w:rPr>
              <w:fldChar w:fldCharType="end"/>
            </w:r>
          </w:hyperlink>
        </w:p>
        <w:p w14:paraId="25BBF713" w14:textId="31EBF539" w:rsidR="00125F24" w:rsidRDefault="00120789">
          <w:pPr>
            <w:pStyle w:val="TOC1"/>
            <w:tabs>
              <w:tab w:val="left" w:pos="480"/>
              <w:tab w:val="right" w:leader="dot" w:pos="9016"/>
            </w:tabs>
            <w:rPr>
              <w:rFonts w:eastAsiaTheme="minorEastAsia" w:cstheme="minorBidi"/>
              <w:b w:val="0"/>
              <w:bCs w:val="0"/>
              <w:i w:val="0"/>
              <w:iCs w:val="0"/>
              <w:noProof/>
              <w:lang w:eastAsia="en-GB"/>
            </w:rPr>
          </w:pPr>
          <w:hyperlink w:anchor="_Toc112271102" w:history="1">
            <w:r w:rsidR="00125F24" w:rsidRPr="00A80FA8">
              <w:rPr>
                <w:rStyle w:val="Hyperlink"/>
                <w:noProof/>
                <w:lang w:val="en-US"/>
              </w:rPr>
              <w:t>6</w:t>
            </w:r>
            <w:r w:rsidR="00125F24">
              <w:rPr>
                <w:rFonts w:eastAsiaTheme="minorEastAsia" w:cstheme="minorBidi"/>
                <w:b w:val="0"/>
                <w:bCs w:val="0"/>
                <w:i w:val="0"/>
                <w:iCs w:val="0"/>
                <w:noProof/>
                <w:lang w:eastAsia="en-GB"/>
              </w:rPr>
              <w:tab/>
            </w:r>
            <w:r w:rsidR="00125F24" w:rsidRPr="00A80FA8">
              <w:rPr>
                <w:rStyle w:val="Hyperlink"/>
                <w:noProof/>
                <w:lang w:val="en-US"/>
              </w:rPr>
              <w:t>Part A. Preclinical Plan.</w:t>
            </w:r>
            <w:r w:rsidR="00125F24">
              <w:rPr>
                <w:noProof/>
                <w:webHidden/>
              </w:rPr>
              <w:tab/>
            </w:r>
            <w:r w:rsidR="00125F24">
              <w:rPr>
                <w:noProof/>
                <w:webHidden/>
              </w:rPr>
              <w:fldChar w:fldCharType="begin"/>
            </w:r>
            <w:r w:rsidR="00125F24">
              <w:rPr>
                <w:noProof/>
                <w:webHidden/>
              </w:rPr>
              <w:instrText xml:space="preserve"> PAGEREF _Toc112271102 \h </w:instrText>
            </w:r>
            <w:r w:rsidR="00125F24">
              <w:rPr>
                <w:noProof/>
                <w:webHidden/>
              </w:rPr>
            </w:r>
            <w:r w:rsidR="00125F24">
              <w:rPr>
                <w:noProof/>
                <w:webHidden/>
              </w:rPr>
              <w:fldChar w:fldCharType="separate"/>
            </w:r>
            <w:r w:rsidR="00125F24">
              <w:rPr>
                <w:noProof/>
                <w:webHidden/>
              </w:rPr>
              <w:t>2</w:t>
            </w:r>
            <w:r w:rsidR="00125F24">
              <w:rPr>
                <w:noProof/>
                <w:webHidden/>
              </w:rPr>
              <w:fldChar w:fldCharType="end"/>
            </w:r>
          </w:hyperlink>
        </w:p>
        <w:p w14:paraId="370267D3" w14:textId="694CE67B" w:rsidR="00125F24" w:rsidRDefault="00120789">
          <w:pPr>
            <w:pStyle w:val="TOC2"/>
            <w:tabs>
              <w:tab w:val="left" w:pos="960"/>
              <w:tab w:val="right" w:leader="dot" w:pos="9016"/>
            </w:tabs>
            <w:rPr>
              <w:rFonts w:eastAsiaTheme="minorEastAsia" w:cstheme="minorBidi"/>
              <w:b w:val="0"/>
              <w:bCs w:val="0"/>
              <w:noProof/>
              <w:sz w:val="24"/>
              <w:szCs w:val="24"/>
              <w:lang w:eastAsia="en-GB"/>
            </w:rPr>
          </w:pPr>
          <w:hyperlink w:anchor="_Toc112271103" w:history="1">
            <w:r w:rsidR="00125F24" w:rsidRPr="00A80FA8">
              <w:rPr>
                <w:rStyle w:val="Hyperlink"/>
                <w:noProof/>
                <w:lang w:val="en-US"/>
              </w:rPr>
              <w:t>6.1</w:t>
            </w:r>
            <w:r w:rsidR="00125F24">
              <w:rPr>
                <w:rFonts w:eastAsiaTheme="minorEastAsia" w:cstheme="minorBidi"/>
                <w:b w:val="0"/>
                <w:bCs w:val="0"/>
                <w:noProof/>
                <w:sz w:val="24"/>
                <w:szCs w:val="24"/>
                <w:lang w:eastAsia="en-GB"/>
              </w:rPr>
              <w:tab/>
            </w:r>
            <w:r w:rsidR="00125F24" w:rsidRPr="00A80FA8">
              <w:rPr>
                <w:rStyle w:val="Hyperlink"/>
                <w:noProof/>
                <w:lang w:val="en-US"/>
              </w:rPr>
              <w:t>Aims</w:t>
            </w:r>
            <w:r w:rsidR="00125F24">
              <w:rPr>
                <w:noProof/>
                <w:webHidden/>
              </w:rPr>
              <w:tab/>
            </w:r>
            <w:r w:rsidR="00125F24">
              <w:rPr>
                <w:noProof/>
                <w:webHidden/>
              </w:rPr>
              <w:fldChar w:fldCharType="begin"/>
            </w:r>
            <w:r w:rsidR="00125F24">
              <w:rPr>
                <w:noProof/>
                <w:webHidden/>
              </w:rPr>
              <w:instrText xml:space="preserve"> PAGEREF _Toc112271103 \h </w:instrText>
            </w:r>
            <w:r w:rsidR="00125F24">
              <w:rPr>
                <w:noProof/>
                <w:webHidden/>
              </w:rPr>
            </w:r>
            <w:r w:rsidR="00125F24">
              <w:rPr>
                <w:noProof/>
                <w:webHidden/>
              </w:rPr>
              <w:fldChar w:fldCharType="separate"/>
            </w:r>
            <w:r w:rsidR="00125F24">
              <w:rPr>
                <w:noProof/>
                <w:webHidden/>
              </w:rPr>
              <w:t>2</w:t>
            </w:r>
            <w:r w:rsidR="00125F24">
              <w:rPr>
                <w:noProof/>
                <w:webHidden/>
              </w:rPr>
              <w:fldChar w:fldCharType="end"/>
            </w:r>
          </w:hyperlink>
        </w:p>
        <w:p w14:paraId="7255CDE9" w14:textId="30AFF422" w:rsidR="00125F24" w:rsidRDefault="00120789">
          <w:pPr>
            <w:pStyle w:val="TOC2"/>
            <w:tabs>
              <w:tab w:val="left" w:pos="960"/>
              <w:tab w:val="right" w:leader="dot" w:pos="9016"/>
            </w:tabs>
            <w:rPr>
              <w:rFonts w:eastAsiaTheme="minorEastAsia" w:cstheme="minorBidi"/>
              <w:b w:val="0"/>
              <w:bCs w:val="0"/>
              <w:noProof/>
              <w:sz w:val="24"/>
              <w:szCs w:val="24"/>
              <w:lang w:eastAsia="en-GB"/>
            </w:rPr>
          </w:pPr>
          <w:hyperlink w:anchor="_Toc112271104" w:history="1">
            <w:r w:rsidR="00125F24" w:rsidRPr="00A80FA8">
              <w:rPr>
                <w:rStyle w:val="Hyperlink"/>
                <w:noProof/>
                <w:lang w:val="en-US"/>
              </w:rPr>
              <w:t>6.2</w:t>
            </w:r>
            <w:r w:rsidR="00125F24">
              <w:rPr>
                <w:rFonts w:eastAsiaTheme="minorEastAsia" w:cstheme="minorBidi"/>
                <w:b w:val="0"/>
                <w:bCs w:val="0"/>
                <w:noProof/>
                <w:sz w:val="24"/>
                <w:szCs w:val="24"/>
                <w:lang w:eastAsia="en-GB"/>
              </w:rPr>
              <w:tab/>
            </w:r>
            <w:r w:rsidR="00125F24" w:rsidRPr="00A80FA8">
              <w:rPr>
                <w:rStyle w:val="Hyperlink"/>
                <w:noProof/>
                <w:lang w:val="en-US"/>
              </w:rPr>
              <w:t>Pharmacology studies</w:t>
            </w:r>
            <w:r w:rsidR="00125F24">
              <w:rPr>
                <w:noProof/>
                <w:webHidden/>
              </w:rPr>
              <w:tab/>
            </w:r>
            <w:r w:rsidR="00125F24">
              <w:rPr>
                <w:noProof/>
                <w:webHidden/>
              </w:rPr>
              <w:fldChar w:fldCharType="begin"/>
            </w:r>
            <w:r w:rsidR="00125F24">
              <w:rPr>
                <w:noProof/>
                <w:webHidden/>
              </w:rPr>
              <w:instrText xml:space="preserve"> PAGEREF _Toc112271104 \h </w:instrText>
            </w:r>
            <w:r w:rsidR="00125F24">
              <w:rPr>
                <w:noProof/>
                <w:webHidden/>
              </w:rPr>
            </w:r>
            <w:r w:rsidR="00125F24">
              <w:rPr>
                <w:noProof/>
                <w:webHidden/>
              </w:rPr>
              <w:fldChar w:fldCharType="separate"/>
            </w:r>
            <w:r w:rsidR="00125F24">
              <w:rPr>
                <w:noProof/>
                <w:webHidden/>
              </w:rPr>
              <w:t>2</w:t>
            </w:r>
            <w:r w:rsidR="00125F24">
              <w:rPr>
                <w:noProof/>
                <w:webHidden/>
              </w:rPr>
              <w:fldChar w:fldCharType="end"/>
            </w:r>
          </w:hyperlink>
        </w:p>
        <w:p w14:paraId="60C94FB1" w14:textId="759FE501" w:rsidR="00125F24" w:rsidRDefault="00120789">
          <w:pPr>
            <w:pStyle w:val="TOC2"/>
            <w:tabs>
              <w:tab w:val="left" w:pos="960"/>
              <w:tab w:val="right" w:leader="dot" w:pos="9016"/>
            </w:tabs>
            <w:rPr>
              <w:rFonts w:eastAsiaTheme="minorEastAsia" w:cstheme="minorBidi"/>
              <w:b w:val="0"/>
              <w:bCs w:val="0"/>
              <w:noProof/>
              <w:sz w:val="24"/>
              <w:szCs w:val="24"/>
              <w:lang w:eastAsia="en-GB"/>
            </w:rPr>
          </w:pPr>
          <w:hyperlink w:anchor="_Toc112271105" w:history="1">
            <w:r w:rsidR="00125F24" w:rsidRPr="00A80FA8">
              <w:rPr>
                <w:rStyle w:val="Hyperlink"/>
                <w:noProof/>
                <w:lang w:val="en-US"/>
              </w:rPr>
              <w:t>6.3</w:t>
            </w:r>
            <w:r w:rsidR="00125F24">
              <w:rPr>
                <w:rFonts w:eastAsiaTheme="minorEastAsia" w:cstheme="minorBidi"/>
                <w:b w:val="0"/>
                <w:bCs w:val="0"/>
                <w:noProof/>
                <w:sz w:val="24"/>
                <w:szCs w:val="24"/>
                <w:lang w:eastAsia="en-GB"/>
              </w:rPr>
              <w:tab/>
            </w:r>
            <w:r w:rsidR="00125F24" w:rsidRPr="00A80FA8">
              <w:rPr>
                <w:rStyle w:val="Hyperlink"/>
                <w:noProof/>
                <w:lang w:val="en-US"/>
              </w:rPr>
              <w:t>Toxicokinetic and pharmacokinetic studies</w:t>
            </w:r>
            <w:r w:rsidR="00125F24">
              <w:rPr>
                <w:noProof/>
                <w:webHidden/>
              </w:rPr>
              <w:tab/>
            </w:r>
            <w:r w:rsidR="00125F24">
              <w:rPr>
                <w:noProof/>
                <w:webHidden/>
              </w:rPr>
              <w:fldChar w:fldCharType="begin"/>
            </w:r>
            <w:r w:rsidR="00125F24">
              <w:rPr>
                <w:noProof/>
                <w:webHidden/>
              </w:rPr>
              <w:instrText xml:space="preserve"> PAGEREF _Toc112271105 \h </w:instrText>
            </w:r>
            <w:r w:rsidR="00125F24">
              <w:rPr>
                <w:noProof/>
                <w:webHidden/>
              </w:rPr>
            </w:r>
            <w:r w:rsidR="00125F24">
              <w:rPr>
                <w:noProof/>
                <w:webHidden/>
              </w:rPr>
              <w:fldChar w:fldCharType="separate"/>
            </w:r>
            <w:r w:rsidR="00125F24">
              <w:rPr>
                <w:noProof/>
                <w:webHidden/>
              </w:rPr>
              <w:t>3</w:t>
            </w:r>
            <w:r w:rsidR="00125F24">
              <w:rPr>
                <w:noProof/>
                <w:webHidden/>
              </w:rPr>
              <w:fldChar w:fldCharType="end"/>
            </w:r>
          </w:hyperlink>
        </w:p>
        <w:p w14:paraId="26031072" w14:textId="3DD9DDC8" w:rsidR="00125F24" w:rsidRDefault="00120789">
          <w:pPr>
            <w:pStyle w:val="TOC2"/>
            <w:tabs>
              <w:tab w:val="left" w:pos="960"/>
              <w:tab w:val="right" w:leader="dot" w:pos="9016"/>
            </w:tabs>
            <w:rPr>
              <w:rFonts w:eastAsiaTheme="minorEastAsia" w:cstheme="minorBidi"/>
              <w:b w:val="0"/>
              <w:bCs w:val="0"/>
              <w:noProof/>
              <w:sz w:val="24"/>
              <w:szCs w:val="24"/>
              <w:lang w:eastAsia="en-GB"/>
            </w:rPr>
          </w:pPr>
          <w:hyperlink w:anchor="_Toc112271106" w:history="1">
            <w:r w:rsidR="00125F24" w:rsidRPr="00A80FA8">
              <w:rPr>
                <w:rStyle w:val="Hyperlink"/>
                <w:noProof/>
                <w:lang w:val="en-US"/>
              </w:rPr>
              <w:t>6.4</w:t>
            </w:r>
            <w:r w:rsidR="00125F24">
              <w:rPr>
                <w:rFonts w:eastAsiaTheme="minorEastAsia" w:cstheme="minorBidi"/>
                <w:b w:val="0"/>
                <w:bCs w:val="0"/>
                <w:noProof/>
                <w:sz w:val="24"/>
                <w:szCs w:val="24"/>
                <w:lang w:eastAsia="en-GB"/>
              </w:rPr>
              <w:tab/>
            </w:r>
            <w:r w:rsidR="00125F24" w:rsidRPr="00A80FA8">
              <w:rPr>
                <w:rStyle w:val="Hyperlink"/>
                <w:noProof/>
                <w:lang w:val="en-US"/>
              </w:rPr>
              <w:t>Acute toxicity studies</w:t>
            </w:r>
            <w:r w:rsidR="00125F24">
              <w:rPr>
                <w:noProof/>
                <w:webHidden/>
              </w:rPr>
              <w:tab/>
            </w:r>
            <w:r w:rsidR="00125F24">
              <w:rPr>
                <w:noProof/>
                <w:webHidden/>
              </w:rPr>
              <w:fldChar w:fldCharType="begin"/>
            </w:r>
            <w:r w:rsidR="00125F24">
              <w:rPr>
                <w:noProof/>
                <w:webHidden/>
              </w:rPr>
              <w:instrText xml:space="preserve"> PAGEREF _Toc112271106 \h </w:instrText>
            </w:r>
            <w:r w:rsidR="00125F24">
              <w:rPr>
                <w:noProof/>
                <w:webHidden/>
              </w:rPr>
            </w:r>
            <w:r w:rsidR="00125F24">
              <w:rPr>
                <w:noProof/>
                <w:webHidden/>
              </w:rPr>
              <w:fldChar w:fldCharType="separate"/>
            </w:r>
            <w:r w:rsidR="00125F24">
              <w:rPr>
                <w:noProof/>
                <w:webHidden/>
              </w:rPr>
              <w:t>3</w:t>
            </w:r>
            <w:r w:rsidR="00125F24">
              <w:rPr>
                <w:noProof/>
                <w:webHidden/>
              </w:rPr>
              <w:fldChar w:fldCharType="end"/>
            </w:r>
          </w:hyperlink>
        </w:p>
        <w:p w14:paraId="5E9AA267" w14:textId="52626742" w:rsidR="00125F24" w:rsidRDefault="00120789">
          <w:pPr>
            <w:pStyle w:val="TOC1"/>
            <w:tabs>
              <w:tab w:val="left" w:pos="480"/>
              <w:tab w:val="right" w:leader="dot" w:pos="9016"/>
            </w:tabs>
            <w:rPr>
              <w:rFonts w:eastAsiaTheme="minorEastAsia" w:cstheme="minorBidi"/>
              <w:b w:val="0"/>
              <w:bCs w:val="0"/>
              <w:i w:val="0"/>
              <w:iCs w:val="0"/>
              <w:noProof/>
              <w:lang w:eastAsia="en-GB"/>
            </w:rPr>
          </w:pPr>
          <w:hyperlink w:anchor="_Toc112271107" w:history="1">
            <w:r w:rsidR="00125F24" w:rsidRPr="00A80FA8">
              <w:rPr>
                <w:rStyle w:val="Hyperlink"/>
                <w:noProof/>
                <w:lang w:val="en-US"/>
              </w:rPr>
              <w:t>7</w:t>
            </w:r>
            <w:r w:rsidR="00125F24">
              <w:rPr>
                <w:rFonts w:eastAsiaTheme="minorEastAsia" w:cstheme="minorBidi"/>
                <w:b w:val="0"/>
                <w:bCs w:val="0"/>
                <w:i w:val="0"/>
                <w:iCs w:val="0"/>
                <w:noProof/>
                <w:lang w:eastAsia="en-GB"/>
              </w:rPr>
              <w:tab/>
            </w:r>
            <w:r w:rsidR="00125F24" w:rsidRPr="00A80FA8">
              <w:rPr>
                <w:rStyle w:val="Hyperlink"/>
                <w:noProof/>
                <w:lang w:val="en-US"/>
              </w:rPr>
              <w:t>Part B. Clinical Plan.</w:t>
            </w:r>
            <w:r w:rsidR="00125F24">
              <w:rPr>
                <w:noProof/>
                <w:webHidden/>
              </w:rPr>
              <w:tab/>
            </w:r>
            <w:r w:rsidR="00125F24">
              <w:rPr>
                <w:noProof/>
                <w:webHidden/>
              </w:rPr>
              <w:fldChar w:fldCharType="begin"/>
            </w:r>
            <w:r w:rsidR="00125F24">
              <w:rPr>
                <w:noProof/>
                <w:webHidden/>
              </w:rPr>
              <w:instrText xml:space="preserve"> PAGEREF _Toc112271107 \h </w:instrText>
            </w:r>
            <w:r w:rsidR="00125F24">
              <w:rPr>
                <w:noProof/>
                <w:webHidden/>
              </w:rPr>
            </w:r>
            <w:r w:rsidR="00125F24">
              <w:rPr>
                <w:noProof/>
                <w:webHidden/>
              </w:rPr>
              <w:fldChar w:fldCharType="separate"/>
            </w:r>
            <w:r w:rsidR="00125F24">
              <w:rPr>
                <w:noProof/>
                <w:webHidden/>
              </w:rPr>
              <w:t>3</w:t>
            </w:r>
            <w:r w:rsidR="00125F24">
              <w:rPr>
                <w:noProof/>
                <w:webHidden/>
              </w:rPr>
              <w:fldChar w:fldCharType="end"/>
            </w:r>
          </w:hyperlink>
        </w:p>
        <w:p w14:paraId="6D554413" w14:textId="2324D5FB" w:rsidR="00125F24" w:rsidRDefault="00120789">
          <w:pPr>
            <w:pStyle w:val="TOC1"/>
            <w:tabs>
              <w:tab w:val="left" w:pos="480"/>
              <w:tab w:val="right" w:leader="dot" w:pos="9016"/>
            </w:tabs>
            <w:rPr>
              <w:rFonts w:eastAsiaTheme="minorEastAsia" w:cstheme="minorBidi"/>
              <w:b w:val="0"/>
              <w:bCs w:val="0"/>
              <w:i w:val="0"/>
              <w:iCs w:val="0"/>
              <w:noProof/>
              <w:lang w:eastAsia="en-GB"/>
            </w:rPr>
          </w:pPr>
          <w:hyperlink w:anchor="_Toc112271108" w:history="1">
            <w:r w:rsidR="00125F24" w:rsidRPr="00A80FA8">
              <w:rPr>
                <w:rStyle w:val="Hyperlink"/>
                <w:noProof/>
                <w:lang w:val="en-US"/>
              </w:rPr>
              <w:t>8</w:t>
            </w:r>
            <w:r w:rsidR="00125F24">
              <w:rPr>
                <w:rFonts w:eastAsiaTheme="minorEastAsia" w:cstheme="minorBidi"/>
                <w:b w:val="0"/>
                <w:bCs w:val="0"/>
                <w:i w:val="0"/>
                <w:iCs w:val="0"/>
                <w:noProof/>
                <w:lang w:eastAsia="en-GB"/>
              </w:rPr>
              <w:tab/>
            </w:r>
            <w:r w:rsidR="00125F24" w:rsidRPr="00A80FA8">
              <w:rPr>
                <w:rStyle w:val="Hyperlink"/>
                <w:noProof/>
                <w:lang w:val="en-US"/>
              </w:rPr>
              <w:t>Part C. Chemistry, Manufacturing and Controls.</w:t>
            </w:r>
            <w:r w:rsidR="00125F24">
              <w:rPr>
                <w:noProof/>
                <w:webHidden/>
              </w:rPr>
              <w:tab/>
            </w:r>
            <w:r w:rsidR="00125F24">
              <w:rPr>
                <w:noProof/>
                <w:webHidden/>
              </w:rPr>
              <w:fldChar w:fldCharType="begin"/>
            </w:r>
            <w:r w:rsidR="00125F24">
              <w:rPr>
                <w:noProof/>
                <w:webHidden/>
              </w:rPr>
              <w:instrText xml:space="preserve"> PAGEREF _Toc112271108 \h </w:instrText>
            </w:r>
            <w:r w:rsidR="00125F24">
              <w:rPr>
                <w:noProof/>
                <w:webHidden/>
              </w:rPr>
            </w:r>
            <w:r w:rsidR="00125F24">
              <w:rPr>
                <w:noProof/>
                <w:webHidden/>
              </w:rPr>
              <w:fldChar w:fldCharType="separate"/>
            </w:r>
            <w:r w:rsidR="00125F24">
              <w:rPr>
                <w:noProof/>
                <w:webHidden/>
              </w:rPr>
              <w:t>3</w:t>
            </w:r>
            <w:r w:rsidR="00125F24">
              <w:rPr>
                <w:noProof/>
                <w:webHidden/>
              </w:rPr>
              <w:fldChar w:fldCharType="end"/>
            </w:r>
          </w:hyperlink>
        </w:p>
        <w:p w14:paraId="7B217400" w14:textId="753B5D3A" w:rsidR="00125F24" w:rsidRDefault="00120789">
          <w:pPr>
            <w:pStyle w:val="TOC1"/>
            <w:tabs>
              <w:tab w:val="left" w:pos="480"/>
              <w:tab w:val="right" w:leader="dot" w:pos="9016"/>
            </w:tabs>
            <w:rPr>
              <w:rFonts w:eastAsiaTheme="minorEastAsia" w:cstheme="minorBidi"/>
              <w:b w:val="0"/>
              <w:bCs w:val="0"/>
              <w:i w:val="0"/>
              <w:iCs w:val="0"/>
              <w:noProof/>
              <w:lang w:eastAsia="en-GB"/>
            </w:rPr>
          </w:pPr>
          <w:hyperlink w:anchor="_Toc112271109" w:history="1">
            <w:r w:rsidR="00125F24" w:rsidRPr="00A80FA8">
              <w:rPr>
                <w:rStyle w:val="Hyperlink"/>
                <w:noProof/>
                <w:lang w:val="en-US"/>
              </w:rPr>
              <w:t>9</w:t>
            </w:r>
            <w:r w:rsidR="00125F24">
              <w:rPr>
                <w:rFonts w:eastAsiaTheme="minorEastAsia" w:cstheme="minorBidi"/>
                <w:b w:val="0"/>
                <w:bCs w:val="0"/>
                <w:i w:val="0"/>
                <w:iCs w:val="0"/>
                <w:noProof/>
                <w:lang w:eastAsia="en-GB"/>
              </w:rPr>
              <w:tab/>
            </w:r>
            <w:r w:rsidR="00125F24" w:rsidRPr="00A80FA8">
              <w:rPr>
                <w:rStyle w:val="Hyperlink"/>
                <w:noProof/>
                <w:lang w:val="en-US"/>
              </w:rPr>
              <w:t>Part D: Pre-IND Meeting / Scientific Advice.</w:t>
            </w:r>
            <w:r w:rsidR="00125F24">
              <w:rPr>
                <w:noProof/>
                <w:webHidden/>
              </w:rPr>
              <w:tab/>
            </w:r>
            <w:r w:rsidR="00125F24">
              <w:rPr>
                <w:noProof/>
                <w:webHidden/>
              </w:rPr>
              <w:fldChar w:fldCharType="begin"/>
            </w:r>
            <w:r w:rsidR="00125F24">
              <w:rPr>
                <w:noProof/>
                <w:webHidden/>
              </w:rPr>
              <w:instrText xml:space="preserve"> PAGEREF _Toc112271109 \h </w:instrText>
            </w:r>
            <w:r w:rsidR="00125F24">
              <w:rPr>
                <w:noProof/>
                <w:webHidden/>
              </w:rPr>
            </w:r>
            <w:r w:rsidR="00125F24">
              <w:rPr>
                <w:noProof/>
                <w:webHidden/>
              </w:rPr>
              <w:fldChar w:fldCharType="separate"/>
            </w:r>
            <w:r w:rsidR="00125F24">
              <w:rPr>
                <w:noProof/>
                <w:webHidden/>
              </w:rPr>
              <w:t>4</w:t>
            </w:r>
            <w:r w:rsidR="00125F24">
              <w:rPr>
                <w:noProof/>
                <w:webHidden/>
              </w:rPr>
              <w:fldChar w:fldCharType="end"/>
            </w:r>
          </w:hyperlink>
        </w:p>
        <w:p w14:paraId="4D6C21CE" w14:textId="12769298" w:rsidR="00125F24" w:rsidRDefault="00120789">
          <w:pPr>
            <w:pStyle w:val="TOC1"/>
            <w:tabs>
              <w:tab w:val="left" w:pos="720"/>
              <w:tab w:val="right" w:leader="dot" w:pos="9016"/>
            </w:tabs>
            <w:rPr>
              <w:rFonts w:eastAsiaTheme="minorEastAsia" w:cstheme="minorBidi"/>
              <w:b w:val="0"/>
              <w:bCs w:val="0"/>
              <w:i w:val="0"/>
              <w:iCs w:val="0"/>
              <w:noProof/>
              <w:lang w:eastAsia="en-GB"/>
            </w:rPr>
          </w:pPr>
          <w:hyperlink w:anchor="_Toc112271110" w:history="1">
            <w:r w:rsidR="00125F24" w:rsidRPr="00A80FA8">
              <w:rPr>
                <w:rStyle w:val="Hyperlink"/>
                <w:noProof/>
                <w:lang w:val="en-US"/>
              </w:rPr>
              <w:t>10</w:t>
            </w:r>
            <w:r w:rsidR="00125F24">
              <w:rPr>
                <w:rFonts w:eastAsiaTheme="minorEastAsia" w:cstheme="minorBidi"/>
                <w:b w:val="0"/>
                <w:bCs w:val="0"/>
                <w:i w:val="0"/>
                <w:iCs w:val="0"/>
                <w:noProof/>
                <w:lang w:eastAsia="en-GB"/>
              </w:rPr>
              <w:tab/>
            </w:r>
            <w:r w:rsidR="00125F24" w:rsidRPr="00A80FA8">
              <w:rPr>
                <w:rStyle w:val="Hyperlink"/>
                <w:noProof/>
                <w:lang w:val="en-US"/>
              </w:rPr>
              <w:t>Part E: Inspection Readiness.</w:t>
            </w:r>
            <w:r w:rsidR="00125F24">
              <w:rPr>
                <w:noProof/>
                <w:webHidden/>
              </w:rPr>
              <w:tab/>
            </w:r>
            <w:r w:rsidR="00125F24">
              <w:rPr>
                <w:noProof/>
                <w:webHidden/>
              </w:rPr>
              <w:fldChar w:fldCharType="begin"/>
            </w:r>
            <w:r w:rsidR="00125F24">
              <w:rPr>
                <w:noProof/>
                <w:webHidden/>
              </w:rPr>
              <w:instrText xml:space="preserve"> PAGEREF _Toc112271110 \h </w:instrText>
            </w:r>
            <w:r w:rsidR="00125F24">
              <w:rPr>
                <w:noProof/>
                <w:webHidden/>
              </w:rPr>
            </w:r>
            <w:r w:rsidR="00125F24">
              <w:rPr>
                <w:noProof/>
                <w:webHidden/>
              </w:rPr>
              <w:fldChar w:fldCharType="separate"/>
            </w:r>
            <w:r w:rsidR="00125F24">
              <w:rPr>
                <w:noProof/>
                <w:webHidden/>
              </w:rPr>
              <w:t>4</w:t>
            </w:r>
            <w:r w:rsidR="00125F24">
              <w:rPr>
                <w:noProof/>
                <w:webHidden/>
              </w:rPr>
              <w:fldChar w:fldCharType="end"/>
            </w:r>
          </w:hyperlink>
        </w:p>
        <w:p w14:paraId="4859B4C7" w14:textId="39F2194A" w:rsidR="00125F24" w:rsidRDefault="00120789">
          <w:pPr>
            <w:pStyle w:val="TOC1"/>
            <w:tabs>
              <w:tab w:val="left" w:pos="720"/>
              <w:tab w:val="right" w:leader="dot" w:pos="9016"/>
            </w:tabs>
            <w:rPr>
              <w:rFonts w:eastAsiaTheme="minorEastAsia" w:cstheme="minorBidi"/>
              <w:b w:val="0"/>
              <w:bCs w:val="0"/>
              <w:i w:val="0"/>
              <w:iCs w:val="0"/>
              <w:noProof/>
              <w:lang w:eastAsia="en-GB"/>
            </w:rPr>
          </w:pPr>
          <w:hyperlink w:anchor="_Toc112271111" w:history="1">
            <w:r w:rsidR="00125F24" w:rsidRPr="00A80FA8">
              <w:rPr>
                <w:rStyle w:val="Hyperlink"/>
                <w:noProof/>
                <w:lang w:val="en-US"/>
              </w:rPr>
              <w:t>11</w:t>
            </w:r>
            <w:r w:rsidR="00125F24">
              <w:rPr>
                <w:rFonts w:eastAsiaTheme="minorEastAsia" w:cstheme="minorBidi"/>
                <w:b w:val="0"/>
                <w:bCs w:val="0"/>
                <w:i w:val="0"/>
                <w:iCs w:val="0"/>
                <w:noProof/>
                <w:lang w:eastAsia="en-GB"/>
              </w:rPr>
              <w:tab/>
            </w:r>
            <w:r w:rsidR="00125F24" w:rsidRPr="00A80FA8">
              <w:rPr>
                <w:rStyle w:val="Hyperlink"/>
                <w:noProof/>
                <w:lang w:val="en-US"/>
              </w:rPr>
              <w:t>Technology review</w:t>
            </w:r>
            <w:r w:rsidR="00125F24">
              <w:rPr>
                <w:noProof/>
                <w:webHidden/>
              </w:rPr>
              <w:tab/>
            </w:r>
            <w:r w:rsidR="00125F24">
              <w:rPr>
                <w:noProof/>
                <w:webHidden/>
              </w:rPr>
              <w:fldChar w:fldCharType="begin"/>
            </w:r>
            <w:r w:rsidR="00125F24">
              <w:rPr>
                <w:noProof/>
                <w:webHidden/>
              </w:rPr>
              <w:instrText xml:space="preserve"> PAGEREF _Toc112271111 \h </w:instrText>
            </w:r>
            <w:r w:rsidR="00125F24">
              <w:rPr>
                <w:noProof/>
                <w:webHidden/>
              </w:rPr>
            </w:r>
            <w:r w:rsidR="00125F24">
              <w:rPr>
                <w:noProof/>
                <w:webHidden/>
              </w:rPr>
              <w:fldChar w:fldCharType="separate"/>
            </w:r>
            <w:r w:rsidR="00125F24">
              <w:rPr>
                <w:noProof/>
                <w:webHidden/>
              </w:rPr>
              <w:t>4</w:t>
            </w:r>
            <w:r w:rsidR="00125F24">
              <w:rPr>
                <w:noProof/>
                <w:webHidden/>
              </w:rPr>
              <w:fldChar w:fldCharType="end"/>
            </w:r>
          </w:hyperlink>
        </w:p>
        <w:p w14:paraId="34790113" w14:textId="1D39CFEE" w:rsidR="00125F24" w:rsidRDefault="00120789">
          <w:pPr>
            <w:pStyle w:val="TOC1"/>
            <w:tabs>
              <w:tab w:val="left" w:pos="720"/>
              <w:tab w:val="right" w:leader="dot" w:pos="9016"/>
            </w:tabs>
            <w:rPr>
              <w:rFonts w:eastAsiaTheme="minorEastAsia" w:cstheme="minorBidi"/>
              <w:b w:val="0"/>
              <w:bCs w:val="0"/>
              <w:i w:val="0"/>
              <w:iCs w:val="0"/>
              <w:noProof/>
              <w:lang w:eastAsia="en-GB"/>
            </w:rPr>
          </w:pPr>
          <w:hyperlink w:anchor="_Toc112271112" w:history="1">
            <w:r w:rsidR="00125F24" w:rsidRPr="00A80FA8">
              <w:rPr>
                <w:rStyle w:val="Hyperlink"/>
                <w:noProof/>
                <w:lang w:val="en-US"/>
              </w:rPr>
              <w:t>12</w:t>
            </w:r>
            <w:r w:rsidR="00125F24">
              <w:rPr>
                <w:rFonts w:eastAsiaTheme="minorEastAsia" w:cstheme="minorBidi"/>
                <w:b w:val="0"/>
                <w:bCs w:val="0"/>
                <w:i w:val="0"/>
                <w:iCs w:val="0"/>
                <w:noProof/>
                <w:lang w:eastAsia="en-GB"/>
              </w:rPr>
              <w:tab/>
            </w:r>
            <w:r w:rsidR="00125F24" w:rsidRPr="00A80FA8">
              <w:rPr>
                <w:rStyle w:val="Hyperlink"/>
                <w:noProof/>
                <w:lang w:val="en-US"/>
              </w:rPr>
              <w:t>Other notes</w:t>
            </w:r>
            <w:r w:rsidR="00125F24">
              <w:rPr>
                <w:noProof/>
                <w:webHidden/>
              </w:rPr>
              <w:tab/>
            </w:r>
            <w:r w:rsidR="00125F24">
              <w:rPr>
                <w:noProof/>
                <w:webHidden/>
              </w:rPr>
              <w:fldChar w:fldCharType="begin"/>
            </w:r>
            <w:r w:rsidR="00125F24">
              <w:rPr>
                <w:noProof/>
                <w:webHidden/>
              </w:rPr>
              <w:instrText xml:space="preserve"> PAGEREF _Toc112271112 \h </w:instrText>
            </w:r>
            <w:r w:rsidR="00125F24">
              <w:rPr>
                <w:noProof/>
                <w:webHidden/>
              </w:rPr>
            </w:r>
            <w:r w:rsidR="00125F24">
              <w:rPr>
                <w:noProof/>
                <w:webHidden/>
              </w:rPr>
              <w:fldChar w:fldCharType="separate"/>
            </w:r>
            <w:r w:rsidR="00125F24">
              <w:rPr>
                <w:noProof/>
                <w:webHidden/>
              </w:rPr>
              <w:t>4</w:t>
            </w:r>
            <w:r w:rsidR="00125F24">
              <w:rPr>
                <w:noProof/>
                <w:webHidden/>
              </w:rPr>
              <w:fldChar w:fldCharType="end"/>
            </w:r>
          </w:hyperlink>
        </w:p>
        <w:p w14:paraId="212AF405" w14:textId="60CD746F" w:rsidR="00125F24" w:rsidRDefault="00120789">
          <w:pPr>
            <w:pStyle w:val="TOC1"/>
            <w:tabs>
              <w:tab w:val="left" w:pos="720"/>
              <w:tab w:val="right" w:leader="dot" w:pos="9016"/>
            </w:tabs>
            <w:rPr>
              <w:rFonts w:eastAsiaTheme="minorEastAsia" w:cstheme="minorBidi"/>
              <w:b w:val="0"/>
              <w:bCs w:val="0"/>
              <w:i w:val="0"/>
              <w:iCs w:val="0"/>
              <w:noProof/>
              <w:lang w:eastAsia="en-GB"/>
            </w:rPr>
          </w:pPr>
          <w:hyperlink w:anchor="_Toc112271113" w:history="1">
            <w:r w:rsidR="00125F24" w:rsidRPr="00A80FA8">
              <w:rPr>
                <w:rStyle w:val="Hyperlink"/>
                <w:noProof/>
                <w:lang w:val="en-US"/>
              </w:rPr>
              <w:t>13</w:t>
            </w:r>
            <w:r w:rsidR="00125F24">
              <w:rPr>
                <w:rFonts w:eastAsiaTheme="minorEastAsia" w:cstheme="minorBidi"/>
                <w:b w:val="0"/>
                <w:bCs w:val="0"/>
                <w:i w:val="0"/>
                <w:iCs w:val="0"/>
                <w:noProof/>
                <w:lang w:eastAsia="en-GB"/>
              </w:rPr>
              <w:tab/>
            </w:r>
            <w:r w:rsidR="00125F24" w:rsidRPr="00A80FA8">
              <w:rPr>
                <w:rStyle w:val="Hyperlink"/>
                <w:noProof/>
                <w:lang w:val="en-US"/>
              </w:rPr>
              <w:t>References</w:t>
            </w:r>
            <w:r w:rsidR="00125F24">
              <w:rPr>
                <w:noProof/>
                <w:webHidden/>
              </w:rPr>
              <w:tab/>
            </w:r>
            <w:r w:rsidR="00125F24">
              <w:rPr>
                <w:noProof/>
                <w:webHidden/>
              </w:rPr>
              <w:fldChar w:fldCharType="begin"/>
            </w:r>
            <w:r w:rsidR="00125F24">
              <w:rPr>
                <w:noProof/>
                <w:webHidden/>
              </w:rPr>
              <w:instrText xml:space="preserve"> PAGEREF _Toc112271113 \h </w:instrText>
            </w:r>
            <w:r w:rsidR="00125F24">
              <w:rPr>
                <w:noProof/>
                <w:webHidden/>
              </w:rPr>
            </w:r>
            <w:r w:rsidR="00125F24">
              <w:rPr>
                <w:noProof/>
                <w:webHidden/>
              </w:rPr>
              <w:fldChar w:fldCharType="separate"/>
            </w:r>
            <w:r w:rsidR="00125F24">
              <w:rPr>
                <w:noProof/>
                <w:webHidden/>
              </w:rPr>
              <w:t>4</w:t>
            </w:r>
            <w:r w:rsidR="00125F24">
              <w:rPr>
                <w:noProof/>
                <w:webHidden/>
              </w:rPr>
              <w:fldChar w:fldCharType="end"/>
            </w:r>
          </w:hyperlink>
        </w:p>
        <w:p w14:paraId="67F43B02" w14:textId="07E02D8D" w:rsidR="0070260B" w:rsidRDefault="0070260B">
          <w:r>
            <w:rPr>
              <w:b/>
              <w:bCs/>
              <w:noProof/>
            </w:rPr>
            <w:fldChar w:fldCharType="end"/>
          </w:r>
        </w:p>
      </w:sdtContent>
    </w:sdt>
    <w:p w14:paraId="52E4BEA4" w14:textId="77777777" w:rsidR="0070260B" w:rsidRPr="0070260B" w:rsidRDefault="0070260B" w:rsidP="0070260B">
      <w:pPr>
        <w:rPr>
          <w:lang w:val="en-US"/>
        </w:rPr>
      </w:pPr>
    </w:p>
    <w:p w14:paraId="4A5E988F" w14:textId="2855D9EF" w:rsidR="00D232DA" w:rsidRDefault="00D232DA" w:rsidP="0070260B">
      <w:pPr>
        <w:rPr>
          <w:lang w:val="en-US"/>
        </w:rPr>
      </w:pPr>
      <w:r w:rsidRPr="00EF3DF2">
        <w:rPr>
          <w:b/>
          <w:bCs/>
          <w:lang w:val="en-US"/>
        </w:rPr>
        <w:t>Aim</w:t>
      </w:r>
      <w:r>
        <w:rPr>
          <w:lang w:val="en-US"/>
        </w:rPr>
        <w:t xml:space="preserve">: (1) </w:t>
      </w:r>
      <w:proofErr w:type="spellStart"/>
      <w:r>
        <w:rPr>
          <w:lang w:val="en-US"/>
        </w:rPr>
        <w:t>summarise</w:t>
      </w:r>
      <w:proofErr w:type="spellEnd"/>
      <w:r>
        <w:rPr>
          <w:lang w:val="en-US"/>
        </w:rPr>
        <w:t xml:space="preserve"> source material relevant to parts A-E. (2) Build citation list. (3) Then decide which part to choose for focus. </w:t>
      </w:r>
    </w:p>
    <w:p w14:paraId="66B63582" w14:textId="74891623" w:rsidR="0070260B" w:rsidRDefault="00D232DA" w:rsidP="0070260B">
      <w:pPr>
        <w:rPr>
          <w:lang w:val="en-US"/>
        </w:rPr>
      </w:pPr>
      <w:r w:rsidRPr="00EF3DF2">
        <w:rPr>
          <w:b/>
          <w:bCs/>
          <w:lang w:val="en-US"/>
        </w:rPr>
        <w:t>Note</w:t>
      </w:r>
      <w:r>
        <w:rPr>
          <w:lang w:val="en-US"/>
        </w:rPr>
        <w:t xml:space="preserve">: </w:t>
      </w:r>
      <w:r w:rsidR="0070260B" w:rsidRPr="0070260B">
        <w:rPr>
          <w:lang w:val="en-US"/>
        </w:rPr>
        <w:t xml:space="preserve">These notes contain snippets from reference material and are not sufficiently re-written for final quoting. </w:t>
      </w:r>
    </w:p>
    <w:p w14:paraId="4A23296F" w14:textId="77777777" w:rsidR="00EF3DF2" w:rsidRPr="0070260B" w:rsidRDefault="00EF3DF2" w:rsidP="0070260B">
      <w:pPr>
        <w:rPr>
          <w:lang w:val="en-US"/>
        </w:rPr>
      </w:pPr>
    </w:p>
    <w:p w14:paraId="62B740F7" w14:textId="772FA460" w:rsidR="0070260B" w:rsidRPr="0070260B" w:rsidRDefault="0070260B" w:rsidP="00125F24">
      <w:pPr>
        <w:pStyle w:val="Heading1"/>
        <w:rPr>
          <w:lang w:val="en-US"/>
        </w:rPr>
      </w:pPr>
      <w:bookmarkStart w:id="0" w:name="_Toc112271098"/>
      <w:r w:rsidRPr="0070260B">
        <w:rPr>
          <w:lang w:val="en-US"/>
        </w:rPr>
        <w:t>Assignment</w:t>
      </w:r>
      <w:bookmarkEnd w:id="0"/>
      <w:r w:rsidRPr="0070260B">
        <w:rPr>
          <w:lang w:val="en-US"/>
        </w:rPr>
        <w:t xml:space="preserve"> </w:t>
      </w:r>
    </w:p>
    <w:p w14:paraId="2B443ACB" w14:textId="77777777" w:rsidR="0070260B" w:rsidRPr="0070260B" w:rsidRDefault="0070260B" w:rsidP="0070260B">
      <w:pPr>
        <w:rPr>
          <w:lang w:val="en-US"/>
        </w:rPr>
      </w:pPr>
      <w:r w:rsidRPr="0070260B">
        <w:rPr>
          <w:lang w:val="en-US"/>
        </w:rPr>
        <w:t xml:space="preserve">For each part A-E, </w:t>
      </w:r>
      <w:proofErr w:type="gramStart"/>
      <w:r w:rsidRPr="0070260B">
        <w:rPr>
          <w:lang w:val="en-US"/>
        </w:rPr>
        <w:t>each individual</w:t>
      </w:r>
      <w:proofErr w:type="gramEnd"/>
      <w:r w:rsidRPr="0070260B">
        <w:rPr>
          <w:lang w:val="en-US"/>
        </w:rPr>
        <w:t xml:space="preserve"> takes at least 2 points.</w:t>
      </w:r>
    </w:p>
    <w:p w14:paraId="73904945" w14:textId="77777777" w:rsidR="0070260B" w:rsidRPr="0070260B" w:rsidRDefault="0070260B" w:rsidP="0070260B">
      <w:pPr>
        <w:rPr>
          <w:lang w:val="en-US"/>
        </w:rPr>
      </w:pPr>
    </w:p>
    <w:p w14:paraId="0157DFDF" w14:textId="79C1E325" w:rsidR="0070260B" w:rsidRPr="0070260B" w:rsidRDefault="0070260B" w:rsidP="0070260B">
      <w:pPr>
        <w:pStyle w:val="Heading1"/>
        <w:rPr>
          <w:lang w:val="en-US"/>
        </w:rPr>
      </w:pPr>
      <w:bookmarkStart w:id="1" w:name="_Toc112271099"/>
      <w:r w:rsidRPr="0070260B">
        <w:rPr>
          <w:lang w:val="en-US"/>
        </w:rPr>
        <w:t>Abbreviations</w:t>
      </w:r>
      <w:bookmarkEnd w:id="1"/>
    </w:p>
    <w:p w14:paraId="23340E9C" w14:textId="77777777" w:rsidR="0070260B" w:rsidRPr="0070260B" w:rsidRDefault="0070260B" w:rsidP="0070260B">
      <w:pPr>
        <w:rPr>
          <w:lang w:val="en-US"/>
        </w:rPr>
      </w:pPr>
      <w:r w:rsidRPr="0070260B">
        <w:rPr>
          <w:lang w:val="en-US"/>
        </w:rPr>
        <w:t>EMA - European Medicines Agency</w:t>
      </w:r>
    </w:p>
    <w:p w14:paraId="1F212AAD" w14:textId="77777777" w:rsidR="0070260B" w:rsidRPr="0070260B" w:rsidRDefault="0070260B" w:rsidP="0070260B">
      <w:pPr>
        <w:rPr>
          <w:lang w:val="en-US"/>
        </w:rPr>
      </w:pPr>
      <w:r w:rsidRPr="0070260B">
        <w:rPr>
          <w:lang w:val="en-US"/>
        </w:rPr>
        <w:t xml:space="preserve">EUDRALEX - </w:t>
      </w:r>
    </w:p>
    <w:p w14:paraId="566EF012" w14:textId="77777777" w:rsidR="0070260B" w:rsidRPr="0070260B" w:rsidRDefault="0070260B" w:rsidP="0070260B">
      <w:pPr>
        <w:rPr>
          <w:lang w:val="en-US"/>
        </w:rPr>
      </w:pPr>
      <w:r w:rsidRPr="0070260B">
        <w:rPr>
          <w:lang w:val="en-US"/>
        </w:rPr>
        <w:t xml:space="preserve">ICH - </w:t>
      </w:r>
    </w:p>
    <w:p w14:paraId="78FCD417" w14:textId="77777777" w:rsidR="0070260B" w:rsidRPr="0070260B" w:rsidRDefault="0070260B" w:rsidP="0070260B">
      <w:pPr>
        <w:rPr>
          <w:lang w:val="en-US"/>
        </w:rPr>
      </w:pPr>
      <w:r w:rsidRPr="0070260B">
        <w:rPr>
          <w:lang w:val="en-US"/>
        </w:rPr>
        <w:t>3R - reduce/refine/replace</w:t>
      </w:r>
    </w:p>
    <w:p w14:paraId="16616DF2" w14:textId="108D4BDA" w:rsidR="0070260B" w:rsidRPr="0070260B" w:rsidRDefault="0070260B" w:rsidP="0070260B">
      <w:pPr>
        <w:rPr>
          <w:lang w:val="en-US"/>
        </w:rPr>
      </w:pPr>
      <w:r w:rsidRPr="0070260B">
        <w:rPr>
          <w:lang w:val="en-US"/>
        </w:rPr>
        <w:t xml:space="preserve">MFD </w:t>
      </w:r>
      <w:r w:rsidR="00780C0D">
        <w:rPr>
          <w:lang w:val="en-US"/>
        </w:rPr>
        <w:t>-</w:t>
      </w:r>
      <w:r w:rsidRPr="0070260B">
        <w:rPr>
          <w:lang w:val="en-US"/>
        </w:rPr>
        <w:t xml:space="preserve"> maximum feasible dose</w:t>
      </w:r>
    </w:p>
    <w:p w14:paraId="32C38C7F" w14:textId="77777777" w:rsidR="0070260B" w:rsidRPr="0070260B" w:rsidRDefault="0070260B" w:rsidP="0070260B">
      <w:pPr>
        <w:rPr>
          <w:lang w:val="en-US"/>
        </w:rPr>
      </w:pPr>
      <w:r w:rsidRPr="0070260B">
        <w:rPr>
          <w:lang w:val="en-US"/>
        </w:rPr>
        <w:lastRenderedPageBreak/>
        <w:t>MTD - maximum tolerated dose</w:t>
      </w:r>
    </w:p>
    <w:p w14:paraId="12F1A4BA" w14:textId="77777777" w:rsidR="0070260B" w:rsidRPr="0070260B" w:rsidRDefault="0070260B" w:rsidP="0070260B">
      <w:pPr>
        <w:rPr>
          <w:lang w:val="en-US"/>
        </w:rPr>
      </w:pPr>
      <w:r w:rsidRPr="0070260B">
        <w:rPr>
          <w:lang w:val="en-US"/>
        </w:rPr>
        <w:t>PD - pharmacodynamic</w:t>
      </w:r>
    </w:p>
    <w:p w14:paraId="5B493D13" w14:textId="77777777" w:rsidR="0070260B" w:rsidRPr="0070260B" w:rsidRDefault="0070260B" w:rsidP="0070260B">
      <w:pPr>
        <w:rPr>
          <w:lang w:val="en-US"/>
        </w:rPr>
      </w:pPr>
      <w:r w:rsidRPr="0070260B">
        <w:rPr>
          <w:lang w:val="en-US"/>
        </w:rPr>
        <w:t>PK - pharmacokinetics</w:t>
      </w:r>
    </w:p>
    <w:p w14:paraId="23B8E303" w14:textId="77777777" w:rsidR="0070260B" w:rsidRPr="0070260B" w:rsidRDefault="0070260B" w:rsidP="0070260B">
      <w:pPr>
        <w:rPr>
          <w:lang w:val="en-US"/>
        </w:rPr>
      </w:pPr>
    </w:p>
    <w:p w14:paraId="06E9AD28" w14:textId="5678A2D1" w:rsidR="0070260B" w:rsidRPr="0070260B" w:rsidRDefault="0070260B" w:rsidP="0070260B">
      <w:pPr>
        <w:pStyle w:val="Heading1"/>
        <w:rPr>
          <w:lang w:val="en-US"/>
        </w:rPr>
      </w:pPr>
      <w:bookmarkStart w:id="2" w:name="_Toc112271100"/>
      <w:r w:rsidRPr="0070260B">
        <w:rPr>
          <w:lang w:val="en-US"/>
        </w:rPr>
        <w:t>Executive summary.</w:t>
      </w:r>
      <w:bookmarkEnd w:id="2"/>
    </w:p>
    <w:p w14:paraId="4DA47A73" w14:textId="6D0B03F7" w:rsidR="0070260B" w:rsidRPr="0070260B" w:rsidRDefault="0070260B" w:rsidP="0070260B">
      <w:pPr>
        <w:pStyle w:val="Heading1"/>
        <w:rPr>
          <w:lang w:val="en-US"/>
        </w:rPr>
      </w:pPr>
      <w:bookmarkStart w:id="3" w:name="_Toc112271101"/>
      <w:r w:rsidRPr="0070260B">
        <w:rPr>
          <w:lang w:val="en-US"/>
        </w:rPr>
        <w:t>Advice to management.</w:t>
      </w:r>
      <w:bookmarkEnd w:id="3"/>
    </w:p>
    <w:p w14:paraId="39FA59FB" w14:textId="1B084B01" w:rsidR="0070260B" w:rsidRDefault="0070260B" w:rsidP="0070260B">
      <w:pPr>
        <w:rPr>
          <w:ins w:id="4" w:author="Dylan Lawless [RPG]" w:date="2022-08-25T10:46:00Z"/>
          <w:lang w:val="en-US"/>
        </w:rPr>
      </w:pPr>
    </w:p>
    <w:p w14:paraId="283228E0" w14:textId="7F09A9CE" w:rsidR="00120789" w:rsidRDefault="00120789" w:rsidP="00120789">
      <w:pPr>
        <w:pStyle w:val="Heading1"/>
        <w:rPr>
          <w:ins w:id="5" w:author="Dylan Lawless [RPG]" w:date="2022-08-25T10:46:00Z"/>
          <w:lang w:val="en-US"/>
        </w:rPr>
        <w:pPrChange w:id="6" w:author="Dylan Lawless [RPG]" w:date="2022-08-25T10:47:00Z">
          <w:pPr/>
        </w:pPrChange>
      </w:pPr>
      <w:ins w:id="7" w:author="Dylan Lawless [RPG]" w:date="2022-08-25T10:46:00Z">
        <w:r>
          <w:rPr>
            <w:lang w:val="en-US"/>
          </w:rPr>
          <w:t>Market access</w:t>
        </w:r>
      </w:ins>
      <w:ins w:id="8" w:author="Dylan Lawless [RPG]" w:date="2022-08-25T10:47:00Z">
        <w:r>
          <w:rPr>
            <w:lang w:val="en-US"/>
          </w:rPr>
          <w:t>.</w:t>
        </w:r>
      </w:ins>
    </w:p>
    <w:p w14:paraId="41ED2BAD" w14:textId="487ECB1E" w:rsidR="00120789" w:rsidRPr="0070260B" w:rsidRDefault="00120789" w:rsidP="0070260B">
      <w:pPr>
        <w:rPr>
          <w:lang w:val="en-US"/>
        </w:rPr>
      </w:pPr>
      <w:ins w:id="9" w:author="Dylan Lawless [RPG]" w:date="2022-08-25T10:46:00Z">
        <w:r>
          <w:rPr>
            <w:lang w:val="en-US"/>
          </w:rPr>
          <w:t>This is new but now mar</w:t>
        </w:r>
      </w:ins>
      <w:ins w:id="10" w:author="Dylan Lawless [RPG]" w:date="2022-08-25T10:47:00Z">
        <w:r>
          <w:rPr>
            <w:lang w:val="en-US"/>
          </w:rPr>
          <w:t xml:space="preserve">ket access experts are involved at the start so that something is not produced which is in accessible in market. </w:t>
        </w:r>
        <w:proofErr w:type="gramStart"/>
        <w:r>
          <w:rPr>
            <w:lang w:val="en-US"/>
          </w:rPr>
          <w:t>e.g.</w:t>
        </w:r>
        <w:proofErr w:type="gramEnd"/>
        <w:r>
          <w:rPr>
            <w:lang w:val="en-US"/>
          </w:rPr>
          <w:t xml:space="preserve"> will it be reimbursed. </w:t>
        </w:r>
      </w:ins>
    </w:p>
    <w:p w14:paraId="545AC19B" w14:textId="3A0D4A06" w:rsidR="0070260B" w:rsidRDefault="0070260B" w:rsidP="0070260B">
      <w:pPr>
        <w:pStyle w:val="Heading1"/>
        <w:rPr>
          <w:lang w:val="en-US"/>
        </w:rPr>
      </w:pPr>
      <w:bookmarkStart w:id="11" w:name="_Toc112271102"/>
      <w:r w:rsidRPr="0070260B">
        <w:rPr>
          <w:lang w:val="en-US"/>
        </w:rPr>
        <w:t>Part A. Preclinical Plan.</w:t>
      </w:r>
      <w:bookmarkEnd w:id="11"/>
      <w:r w:rsidRPr="0070260B">
        <w:rPr>
          <w:lang w:val="en-US"/>
        </w:rPr>
        <w:t xml:space="preserve"> </w:t>
      </w:r>
    </w:p>
    <w:p w14:paraId="214F7F5E" w14:textId="263F7AEB" w:rsidR="0070260B" w:rsidRDefault="006B5D26" w:rsidP="0070260B">
      <w:pPr>
        <w:rPr>
          <w:lang w:val="en-US"/>
        </w:rPr>
      </w:pPr>
      <w:r>
        <w:rPr>
          <w:lang w:val="en-US"/>
        </w:rPr>
        <w:t>The guidelines can be found in:</w:t>
      </w:r>
      <w:r w:rsidR="0070260B" w:rsidRPr="0070260B">
        <w:rPr>
          <w:lang w:val="en-US"/>
        </w:rPr>
        <w:t xml:space="preserve"> </w:t>
      </w:r>
      <w:r w:rsidR="0070260B" w:rsidRPr="006B5D26">
        <w:rPr>
          <w:b/>
          <w:bCs/>
          <w:i/>
          <w:iCs/>
          <w:lang w:val="en-US"/>
        </w:rPr>
        <w:t>Guidance on nonclinical safety studies for the conduct of human clinical trials and marketing authorization for pharmaceuticals M3(R2) version step 4 2009</w:t>
      </w:r>
      <w:r>
        <w:rPr>
          <w:lang w:val="en-US"/>
        </w:rPr>
        <w:t xml:space="preserve"> </w:t>
      </w:r>
      <w:r>
        <w:rPr>
          <w:lang w:val="en-US"/>
        </w:rPr>
        <w:fldChar w:fldCharType="begin"/>
      </w:r>
      <w:r>
        <w:rPr>
          <w:lang w:val="en-US"/>
        </w:rPr>
        <w:instrText xml:space="preserve"> ADDIN ZOTERO_ITEM CSL_CITATION {"citationID":"MD1jylLK","properties":{"formattedCitation":"[1]","plainCitation":"[1]","noteIndex":0},"citationItems":[{"id":8,"uris":["http://zotero.org/users/9928140/items/U5TEDFVQ"],"itemData":{"id":8,"type":"paper-conference","container-title":"International conference on harmonisation of technical requirements for registration of pharmaceuticals for human use","title":"Guidance on nonclinical safety studies for the conduct of human clinical trials and marketing authorization for pharmaceuticals M3 (R2)","author":[{"family":"Guideline","given":"ICH Harmonised Tripartite"}],"issued":{"date-parts":[["2009"]]}}}],"schema":"https://github.com/citation-style-language/schema/raw/master/csl-citation.json"} </w:instrText>
      </w:r>
      <w:r>
        <w:rPr>
          <w:lang w:val="en-US"/>
        </w:rPr>
        <w:fldChar w:fldCharType="separate"/>
      </w:r>
      <w:r>
        <w:rPr>
          <w:noProof/>
          <w:lang w:val="en-US"/>
        </w:rPr>
        <w:t>[1]</w:t>
      </w:r>
      <w:r>
        <w:rPr>
          <w:lang w:val="en-US"/>
        </w:rPr>
        <w:fldChar w:fldCharType="end"/>
      </w:r>
      <w:r>
        <w:rPr>
          <w:lang w:val="en-US"/>
        </w:rPr>
        <w:t xml:space="preserve"> (</w:t>
      </w:r>
      <w:hyperlink r:id="rId6" w:history="1">
        <w:r w:rsidRPr="005108AA">
          <w:rPr>
            <w:rStyle w:val="Hyperlink"/>
            <w:lang w:val="en-US"/>
          </w:rPr>
          <w:t>https://database.ich.org/sites/default/files/M3_R2__Guideline.pdf</w:t>
        </w:r>
      </w:hyperlink>
      <w:r>
        <w:rPr>
          <w:lang w:val="en-US"/>
        </w:rPr>
        <w:t>).</w:t>
      </w:r>
    </w:p>
    <w:p w14:paraId="6C5B502D" w14:textId="0B41400C" w:rsidR="006B5D26" w:rsidRDefault="006B5D26" w:rsidP="0070260B">
      <w:pPr>
        <w:rPr>
          <w:lang w:val="en-US"/>
        </w:rPr>
      </w:pPr>
    </w:p>
    <w:p w14:paraId="5A05580F" w14:textId="77777777" w:rsidR="006B5D26" w:rsidRDefault="006B5D26" w:rsidP="006B5D26">
      <w:pPr>
        <w:rPr>
          <w:lang w:val="en-US"/>
        </w:rPr>
      </w:pPr>
      <w:r w:rsidRPr="0070260B">
        <w:rPr>
          <w:lang w:val="en-US"/>
        </w:rPr>
        <w:t xml:space="preserve">You may also choose from S guidance ICH </w:t>
      </w:r>
      <w:hyperlink r:id="rId7" w:history="1">
        <w:r w:rsidRPr="005108AA">
          <w:rPr>
            <w:rStyle w:val="Hyperlink"/>
            <w:lang w:val="en-US"/>
          </w:rPr>
          <w:t>https://www.ich.org/page/safety-guidelines</w:t>
        </w:r>
      </w:hyperlink>
    </w:p>
    <w:p w14:paraId="75D2F149" w14:textId="77777777" w:rsidR="006B5D26" w:rsidRPr="0070260B" w:rsidRDefault="006B5D26" w:rsidP="0070260B">
      <w:pPr>
        <w:rPr>
          <w:lang w:val="en-US"/>
        </w:rPr>
      </w:pPr>
    </w:p>
    <w:p w14:paraId="01D5EB16" w14:textId="77777777" w:rsidR="0070260B" w:rsidRPr="0070260B" w:rsidRDefault="0070260B" w:rsidP="0070260B">
      <w:pPr>
        <w:rPr>
          <w:lang w:val="en-US"/>
        </w:rPr>
      </w:pPr>
      <w:r w:rsidRPr="0070260B">
        <w:rPr>
          <w:lang w:val="en-US"/>
        </w:rPr>
        <w:t>This document provides the recommend international standards for nonclinical safety studies. This process is aimed at satisfying requirements for marketing approval. Typical applications include:</w:t>
      </w:r>
    </w:p>
    <w:p w14:paraId="06A86C72" w14:textId="77777777" w:rsidR="0070260B" w:rsidRPr="0070260B" w:rsidRDefault="0070260B" w:rsidP="0070260B">
      <w:pPr>
        <w:rPr>
          <w:lang w:val="en-US"/>
        </w:rPr>
      </w:pPr>
      <w:r w:rsidRPr="0070260B">
        <w:rPr>
          <w:lang w:val="en-US"/>
        </w:rPr>
        <w:t>•</w:t>
      </w:r>
      <w:r w:rsidRPr="0070260B">
        <w:rPr>
          <w:lang w:val="en-US"/>
        </w:rPr>
        <w:tab/>
        <w:t xml:space="preserve">pharmacology studies, </w:t>
      </w:r>
    </w:p>
    <w:p w14:paraId="06550B27" w14:textId="77777777" w:rsidR="0070260B" w:rsidRPr="0070260B" w:rsidRDefault="0070260B" w:rsidP="0070260B">
      <w:pPr>
        <w:rPr>
          <w:lang w:val="en-US"/>
        </w:rPr>
      </w:pPr>
      <w:r w:rsidRPr="0070260B">
        <w:rPr>
          <w:lang w:val="en-US"/>
        </w:rPr>
        <w:t>•</w:t>
      </w:r>
      <w:r w:rsidRPr="0070260B">
        <w:rPr>
          <w:lang w:val="en-US"/>
        </w:rPr>
        <w:tab/>
        <w:t xml:space="preserve">general toxicity studies, </w:t>
      </w:r>
    </w:p>
    <w:p w14:paraId="07998CB3" w14:textId="77777777" w:rsidR="0070260B" w:rsidRPr="0070260B" w:rsidRDefault="0070260B" w:rsidP="0070260B">
      <w:pPr>
        <w:rPr>
          <w:lang w:val="en-US"/>
        </w:rPr>
      </w:pPr>
      <w:r w:rsidRPr="0070260B">
        <w:rPr>
          <w:lang w:val="en-US"/>
        </w:rPr>
        <w:t>•</w:t>
      </w:r>
      <w:r w:rsidRPr="0070260B">
        <w:rPr>
          <w:lang w:val="en-US"/>
        </w:rPr>
        <w:tab/>
        <w:t xml:space="preserve">toxicokinetic and nonclinical pharmacokinetic studies, </w:t>
      </w:r>
    </w:p>
    <w:p w14:paraId="28B75E13" w14:textId="77777777" w:rsidR="0070260B" w:rsidRPr="0070260B" w:rsidRDefault="0070260B" w:rsidP="0070260B">
      <w:pPr>
        <w:rPr>
          <w:lang w:val="en-US"/>
        </w:rPr>
      </w:pPr>
      <w:r w:rsidRPr="0070260B">
        <w:rPr>
          <w:lang w:val="en-US"/>
        </w:rPr>
        <w:t>•</w:t>
      </w:r>
      <w:r w:rsidRPr="0070260B">
        <w:rPr>
          <w:lang w:val="en-US"/>
        </w:rPr>
        <w:tab/>
        <w:t xml:space="preserve">reproduction toxicity studies, </w:t>
      </w:r>
    </w:p>
    <w:p w14:paraId="1DA0CC2F" w14:textId="77777777" w:rsidR="0070260B" w:rsidRPr="0070260B" w:rsidRDefault="0070260B" w:rsidP="0070260B">
      <w:pPr>
        <w:rPr>
          <w:lang w:val="en-US"/>
        </w:rPr>
      </w:pPr>
      <w:r w:rsidRPr="0070260B">
        <w:rPr>
          <w:lang w:val="en-US"/>
        </w:rPr>
        <w:t>•</w:t>
      </w:r>
      <w:r w:rsidRPr="0070260B">
        <w:rPr>
          <w:lang w:val="en-US"/>
        </w:rPr>
        <w:tab/>
        <w:t xml:space="preserve">genotoxicity studies and, </w:t>
      </w:r>
    </w:p>
    <w:p w14:paraId="3CC5EC62" w14:textId="77777777" w:rsidR="0070260B" w:rsidRPr="0070260B" w:rsidRDefault="0070260B" w:rsidP="0070260B">
      <w:pPr>
        <w:rPr>
          <w:lang w:val="en-US"/>
        </w:rPr>
      </w:pPr>
      <w:r w:rsidRPr="0070260B">
        <w:rPr>
          <w:lang w:val="en-US"/>
        </w:rPr>
        <w:t>•</w:t>
      </w:r>
      <w:r w:rsidRPr="0070260B">
        <w:rPr>
          <w:lang w:val="en-US"/>
        </w:rPr>
        <w:tab/>
        <w:t>for drugs that have special cause for concern or are intended for a long duration of use, an assessment of carcinogenic potential.</w:t>
      </w:r>
    </w:p>
    <w:p w14:paraId="100A461E" w14:textId="77777777" w:rsidR="0070260B" w:rsidRPr="0070260B" w:rsidRDefault="0070260B" w:rsidP="0070260B">
      <w:pPr>
        <w:rPr>
          <w:lang w:val="en-US"/>
        </w:rPr>
      </w:pPr>
      <w:r w:rsidRPr="0070260B">
        <w:rPr>
          <w:lang w:val="en-US"/>
        </w:rPr>
        <w:t>•</w:t>
      </w:r>
      <w:r w:rsidRPr="0070260B">
        <w:rPr>
          <w:lang w:val="en-US"/>
        </w:rPr>
        <w:tab/>
        <w:t>Several examples are provided where instead a case-by-case approach is more appropriate.</w:t>
      </w:r>
    </w:p>
    <w:p w14:paraId="7530B08E" w14:textId="77777777" w:rsidR="0070260B" w:rsidRPr="0070260B" w:rsidRDefault="0070260B" w:rsidP="0070260B">
      <w:pPr>
        <w:rPr>
          <w:lang w:val="en-US"/>
        </w:rPr>
      </w:pPr>
    </w:p>
    <w:p w14:paraId="67F2389C" w14:textId="77777777" w:rsidR="0070260B" w:rsidRPr="0070260B" w:rsidRDefault="0070260B" w:rsidP="0070260B">
      <w:pPr>
        <w:pStyle w:val="Heading2"/>
        <w:rPr>
          <w:lang w:val="en-US"/>
        </w:rPr>
      </w:pPr>
      <w:bookmarkStart w:id="12" w:name="_Toc112271103"/>
      <w:r w:rsidRPr="0070260B">
        <w:rPr>
          <w:lang w:val="en-US"/>
        </w:rPr>
        <w:t>Aims</w:t>
      </w:r>
      <w:bookmarkEnd w:id="12"/>
    </w:p>
    <w:p w14:paraId="5272B0C8" w14:textId="77777777" w:rsidR="0070260B" w:rsidRPr="0070260B" w:rsidRDefault="0070260B" w:rsidP="0070260B">
      <w:pPr>
        <w:rPr>
          <w:lang w:val="en-US"/>
        </w:rPr>
      </w:pPr>
      <w:r w:rsidRPr="0070260B">
        <w:rPr>
          <w:lang w:val="en-US"/>
        </w:rPr>
        <w:t>•</w:t>
      </w:r>
      <w:r w:rsidRPr="0070260B">
        <w:rPr>
          <w:lang w:val="en-US"/>
        </w:rPr>
        <w:tab/>
        <w:t xml:space="preserve">estimate an initial safe starting dose and dose range for the human trials and </w:t>
      </w:r>
    </w:p>
    <w:p w14:paraId="14F4C904" w14:textId="77777777" w:rsidR="0070260B" w:rsidRPr="0070260B" w:rsidRDefault="0070260B" w:rsidP="0070260B">
      <w:pPr>
        <w:rPr>
          <w:lang w:val="en-US"/>
        </w:rPr>
      </w:pPr>
      <w:r w:rsidRPr="0070260B">
        <w:rPr>
          <w:lang w:val="en-US"/>
        </w:rPr>
        <w:t>•</w:t>
      </w:r>
      <w:r w:rsidRPr="0070260B">
        <w:rPr>
          <w:lang w:val="en-US"/>
        </w:rPr>
        <w:tab/>
        <w:t>to identify parameters for clinical monitoring for potential adverse effects</w:t>
      </w:r>
    </w:p>
    <w:p w14:paraId="0DD06890" w14:textId="77777777" w:rsidR="0070260B" w:rsidRPr="0070260B" w:rsidRDefault="0070260B" w:rsidP="0070260B">
      <w:pPr>
        <w:rPr>
          <w:lang w:val="en-US"/>
        </w:rPr>
      </w:pPr>
      <w:r w:rsidRPr="0070260B">
        <w:rPr>
          <w:lang w:val="en-US"/>
        </w:rPr>
        <w:t>•</w:t>
      </w:r>
      <w:r w:rsidRPr="0070260B">
        <w:rPr>
          <w:lang w:val="en-US"/>
        </w:rPr>
        <w:tab/>
        <w:t xml:space="preserve">Limited but adequate to </w:t>
      </w:r>
      <w:proofErr w:type="spellStart"/>
      <w:r w:rsidRPr="0070260B">
        <w:rPr>
          <w:lang w:val="en-US"/>
        </w:rPr>
        <w:t>characterise</w:t>
      </w:r>
      <w:proofErr w:type="spellEnd"/>
      <w:r w:rsidRPr="0070260B">
        <w:rPr>
          <w:lang w:val="en-US"/>
        </w:rPr>
        <w:t xml:space="preserve"> potential adverse effects </w:t>
      </w:r>
    </w:p>
    <w:p w14:paraId="0F480214" w14:textId="77777777" w:rsidR="0070260B" w:rsidRPr="0070260B" w:rsidRDefault="0070260B" w:rsidP="0070260B">
      <w:pPr>
        <w:rPr>
          <w:lang w:val="en-US"/>
        </w:rPr>
      </w:pPr>
      <w:r w:rsidRPr="0070260B">
        <w:rPr>
          <w:lang w:val="en-US"/>
        </w:rPr>
        <w:t>•</w:t>
      </w:r>
      <w:r w:rsidRPr="0070260B">
        <w:rPr>
          <w:lang w:val="en-US"/>
        </w:rPr>
        <w:tab/>
        <w:t>The MTD might be tested in a toxicity study but is not necessarily required.</w:t>
      </w:r>
    </w:p>
    <w:p w14:paraId="588481B8" w14:textId="77777777" w:rsidR="0070260B" w:rsidRPr="0070260B" w:rsidRDefault="0070260B" w:rsidP="0070260B">
      <w:pPr>
        <w:rPr>
          <w:lang w:val="en-US"/>
        </w:rPr>
      </w:pPr>
      <w:r w:rsidRPr="0070260B">
        <w:rPr>
          <w:lang w:val="en-US"/>
        </w:rPr>
        <w:t>•</w:t>
      </w:r>
      <w:r w:rsidRPr="0070260B">
        <w:rPr>
          <w:lang w:val="en-US"/>
        </w:rPr>
        <w:tab/>
        <w:t>Limit doses such as MFD or saturation of exposure are discussed.</w:t>
      </w:r>
    </w:p>
    <w:p w14:paraId="6E71627B" w14:textId="77777777" w:rsidR="0070260B" w:rsidRPr="0070260B" w:rsidRDefault="0070260B" w:rsidP="0070260B">
      <w:pPr>
        <w:rPr>
          <w:lang w:val="en-US"/>
        </w:rPr>
      </w:pPr>
    </w:p>
    <w:p w14:paraId="29C9842A" w14:textId="2BE1478C" w:rsidR="0070260B" w:rsidRPr="006B5D26" w:rsidRDefault="0070260B" w:rsidP="0070260B">
      <w:pPr>
        <w:pStyle w:val="Heading2"/>
        <w:rPr>
          <w:lang w:val="en-US"/>
        </w:rPr>
      </w:pPr>
      <w:bookmarkStart w:id="13" w:name="_Toc112271104"/>
      <w:r w:rsidRPr="0070260B">
        <w:rPr>
          <w:lang w:val="en-US"/>
        </w:rPr>
        <w:t>Pharmacology studies</w:t>
      </w:r>
      <w:bookmarkEnd w:id="13"/>
    </w:p>
    <w:p w14:paraId="32DFF701" w14:textId="77777777" w:rsidR="0070260B" w:rsidRPr="0070260B" w:rsidRDefault="0070260B" w:rsidP="0070260B">
      <w:pPr>
        <w:rPr>
          <w:lang w:val="en-US"/>
        </w:rPr>
      </w:pPr>
      <w:r w:rsidRPr="0070260B">
        <w:rPr>
          <w:lang w:val="en-US"/>
        </w:rPr>
        <w:t>The main safety pharmacology studies include assessment of effects on:</w:t>
      </w:r>
    </w:p>
    <w:p w14:paraId="5513C099" w14:textId="77777777" w:rsidR="0070260B" w:rsidRPr="0070260B" w:rsidRDefault="0070260B" w:rsidP="0070260B">
      <w:pPr>
        <w:rPr>
          <w:lang w:val="en-US"/>
        </w:rPr>
      </w:pPr>
      <w:r w:rsidRPr="0070260B">
        <w:rPr>
          <w:lang w:val="en-US"/>
        </w:rPr>
        <w:t>•</w:t>
      </w:r>
      <w:r w:rsidRPr="0070260B">
        <w:rPr>
          <w:lang w:val="en-US"/>
        </w:rPr>
        <w:tab/>
        <w:t xml:space="preserve">cardiovascular, </w:t>
      </w:r>
    </w:p>
    <w:p w14:paraId="71D08240" w14:textId="77777777" w:rsidR="0070260B" w:rsidRPr="0070260B" w:rsidRDefault="0070260B" w:rsidP="0070260B">
      <w:pPr>
        <w:rPr>
          <w:lang w:val="en-US"/>
        </w:rPr>
      </w:pPr>
      <w:r w:rsidRPr="0070260B">
        <w:rPr>
          <w:lang w:val="en-US"/>
        </w:rPr>
        <w:t>•</w:t>
      </w:r>
      <w:r w:rsidRPr="0070260B">
        <w:rPr>
          <w:lang w:val="en-US"/>
        </w:rPr>
        <w:tab/>
        <w:t>central nervous,</w:t>
      </w:r>
    </w:p>
    <w:p w14:paraId="6721B4D4" w14:textId="77777777" w:rsidR="0070260B" w:rsidRPr="0070260B" w:rsidRDefault="0070260B" w:rsidP="0070260B">
      <w:pPr>
        <w:rPr>
          <w:lang w:val="en-US"/>
        </w:rPr>
      </w:pPr>
      <w:r w:rsidRPr="0070260B">
        <w:rPr>
          <w:lang w:val="en-US"/>
        </w:rPr>
        <w:t>•</w:t>
      </w:r>
      <w:r w:rsidRPr="0070260B">
        <w:rPr>
          <w:lang w:val="en-US"/>
        </w:rPr>
        <w:tab/>
        <w:t xml:space="preserve">respiratory systems. </w:t>
      </w:r>
    </w:p>
    <w:p w14:paraId="1323124B" w14:textId="77777777" w:rsidR="0070260B" w:rsidRPr="0070260B" w:rsidRDefault="0070260B" w:rsidP="0070260B">
      <w:pPr>
        <w:rPr>
          <w:lang w:val="en-US"/>
        </w:rPr>
      </w:pPr>
    </w:p>
    <w:p w14:paraId="43818297" w14:textId="77777777" w:rsidR="0070260B" w:rsidRPr="0070260B" w:rsidRDefault="0070260B" w:rsidP="0070260B">
      <w:pPr>
        <w:rPr>
          <w:lang w:val="en-US"/>
        </w:rPr>
      </w:pPr>
      <w:r w:rsidRPr="0070260B">
        <w:rPr>
          <w:lang w:val="en-US"/>
        </w:rPr>
        <w:t>Generally required before human exposure, in accordance with ICH S7A and S7B (Refs. 5 and 6). Additional testing during clinical development. The 3Rs should be respected particularly the use of in vivo testing.</w:t>
      </w:r>
    </w:p>
    <w:p w14:paraId="5A7BAF4C" w14:textId="77777777" w:rsidR="0070260B" w:rsidRPr="0070260B" w:rsidRDefault="0070260B" w:rsidP="0070260B">
      <w:pPr>
        <w:rPr>
          <w:lang w:val="en-US"/>
        </w:rPr>
      </w:pPr>
    </w:p>
    <w:p w14:paraId="5600EBA5" w14:textId="13D8C61F" w:rsidR="0070260B" w:rsidRPr="0070260B" w:rsidRDefault="0070260B" w:rsidP="0070260B">
      <w:pPr>
        <w:pStyle w:val="Heading2"/>
        <w:rPr>
          <w:lang w:val="en-US"/>
        </w:rPr>
      </w:pPr>
      <w:bookmarkStart w:id="14" w:name="_Toc112271105"/>
      <w:r w:rsidRPr="0070260B">
        <w:rPr>
          <w:lang w:val="en-US"/>
        </w:rPr>
        <w:t>Toxicokinetic and pharmacokinetic studies</w:t>
      </w:r>
      <w:bookmarkEnd w:id="14"/>
    </w:p>
    <w:p w14:paraId="7C5D0E80" w14:textId="77777777" w:rsidR="0070260B" w:rsidRPr="0070260B" w:rsidRDefault="0070260B" w:rsidP="0070260B">
      <w:pPr>
        <w:rPr>
          <w:lang w:val="en-US"/>
        </w:rPr>
      </w:pPr>
      <w:r w:rsidRPr="0070260B">
        <w:rPr>
          <w:lang w:val="en-US"/>
        </w:rPr>
        <w:t>Metabolic and plasma protein binding effects should be assessed In vitro before animal/human studies, for repeated-dose toxicity studies.</w:t>
      </w:r>
    </w:p>
    <w:p w14:paraId="1902447B" w14:textId="77777777" w:rsidR="0070260B" w:rsidRPr="0070260B" w:rsidRDefault="0070260B" w:rsidP="0070260B">
      <w:pPr>
        <w:rPr>
          <w:lang w:val="en-US"/>
        </w:rPr>
      </w:pPr>
    </w:p>
    <w:p w14:paraId="0709DF74" w14:textId="77777777" w:rsidR="0070260B" w:rsidRPr="0070260B" w:rsidRDefault="0070260B" w:rsidP="0070260B">
      <w:pPr>
        <w:rPr>
          <w:lang w:val="en-US"/>
        </w:rPr>
      </w:pPr>
      <w:r w:rsidRPr="0070260B">
        <w:rPr>
          <w:lang w:val="en-US"/>
        </w:rPr>
        <w:t>Pharmacokinetics (PK) includes:</w:t>
      </w:r>
    </w:p>
    <w:p w14:paraId="20CE2488" w14:textId="77777777" w:rsidR="0070260B" w:rsidRPr="0070260B" w:rsidRDefault="0070260B" w:rsidP="0070260B">
      <w:pPr>
        <w:rPr>
          <w:lang w:val="en-US"/>
        </w:rPr>
      </w:pPr>
      <w:r w:rsidRPr="0070260B">
        <w:rPr>
          <w:lang w:val="en-US"/>
        </w:rPr>
        <w:t>•</w:t>
      </w:r>
      <w:r w:rsidRPr="0070260B">
        <w:rPr>
          <w:lang w:val="en-US"/>
        </w:rPr>
        <w:tab/>
        <w:t xml:space="preserve">absorption, </w:t>
      </w:r>
    </w:p>
    <w:p w14:paraId="1F5C4283" w14:textId="77777777" w:rsidR="0070260B" w:rsidRPr="0070260B" w:rsidRDefault="0070260B" w:rsidP="0070260B">
      <w:pPr>
        <w:rPr>
          <w:lang w:val="en-US"/>
        </w:rPr>
      </w:pPr>
      <w:r w:rsidRPr="0070260B">
        <w:rPr>
          <w:lang w:val="en-US"/>
        </w:rPr>
        <w:t>•</w:t>
      </w:r>
      <w:r w:rsidRPr="0070260B">
        <w:rPr>
          <w:lang w:val="en-US"/>
        </w:rPr>
        <w:tab/>
        <w:t xml:space="preserve">distribution, </w:t>
      </w:r>
    </w:p>
    <w:p w14:paraId="31704B8C" w14:textId="77777777" w:rsidR="0070260B" w:rsidRPr="0070260B" w:rsidRDefault="0070260B" w:rsidP="0070260B">
      <w:pPr>
        <w:rPr>
          <w:lang w:val="en-US"/>
        </w:rPr>
      </w:pPr>
      <w:r w:rsidRPr="0070260B">
        <w:rPr>
          <w:lang w:val="en-US"/>
        </w:rPr>
        <w:t>•</w:t>
      </w:r>
      <w:r w:rsidRPr="0070260B">
        <w:rPr>
          <w:lang w:val="en-US"/>
        </w:rPr>
        <w:tab/>
        <w:t>metabolism and excretion, etc.</w:t>
      </w:r>
    </w:p>
    <w:p w14:paraId="3C0EF6ED" w14:textId="77777777" w:rsidR="0070260B" w:rsidRPr="0070260B" w:rsidRDefault="0070260B" w:rsidP="0070260B">
      <w:pPr>
        <w:rPr>
          <w:lang w:val="en-US"/>
        </w:rPr>
      </w:pPr>
      <w:r w:rsidRPr="0070260B">
        <w:rPr>
          <w:lang w:val="en-US"/>
        </w:rPr>
        <w:t>PK should be performed in in test species before large-scale human clinical studies.</w:t>
      </w:r>
    </w:p>
    <w:p w14:paraId="2523BD5D" w14:textId="77777777" w:rsidR="0070260B" w:rsidRPr="0070260B" w:rsidRDefault="0070260B" w:rsidP="0070260B">
      <w:pPr>
        <w:rPr>
          <w:lang w:val="en-US"/>
        </w:rPr>
      </w:pPr>
      <w:r w:rsidRPr="0070260B">
        <w:rPr>
          <w:lang w:val="en-US"/>
        </w:rPr>
        <w:t>As should in vitro testing for potential drug interactions.</w:t>
      </w:r>
    </w:p>
    <w:p w14:paraId="67245566" w14:textId="77777777" w:rsidR="0070260B" w:rsidRPr="0070260B" w:rsidRDefault="0070260B" w:rsidP="0070260B">
      <w:pPr>
        <w:rPr>
          <w:lang w:val="en-US"/>
        </w:rPr>
      </w:pPr>
    </w:p>
    <w:p w14:paraId="77ED283B" w14:textId="77777777" w:rsidR="0070260B" w:rsidRPr="0070260B" w:rsidRDefault="0070260B" w:rsidP="0070260B">
      <w:pPr>
        <w:rPr>
          <w:lang w:val="en-US"/>
        </w:rPr>
      </w:pPr>
      <w:proofErr w:type="spellStart"/>
      <w:r w:rsidRPr="0070260B">
        <w:rPr>
          <w:lang w:val="en-US"/>
        </w:rPr>
        <w:t>Characterise</w:t>
      </w:r>
      <w:proofErr w:type="spellEnd"/>
      <w:r w:rsidRPr="0070260B">
        <w:rPr>
          <w:lang w:val="en-US"/>
        </w:rPr>
        <w:t xml:space="preserve"> metabolite only with &gt;10% total drug-related exposure and significantly higher than seen during maximum exposure in toxicity studies. Benign metabolites do not require additional testing.</w:t>
      </w:r>
    </w:p>
    <w:p w14:paraId="602D5B23" w14:textId="77777777" w:rsidR="0070260B" w:rsidRPr="0070260B" w:rsidRDefault="0070260B" w:rsidP="0070260B">
      <w:pPr>
        <w:rPr>
          <w:lang w:val="en-US"/>
        </w:rPr>
      </w:pPr>
    </w:p>
    <w:p w14:paraId="470E49B9" w14:textId="35EC9695" w:rsidR="0070260B" w:rsidRPr="0070260B" w:rsidRDefault="0070260B" w:rsidP="0070260B">
      <w:pPr>
        <w:pStyle w:val="Heading2"/>
        <w:rPr>
          <w:lang w:val="en-US"/>
        </w:rPr>
      </w:pPr>
      <w:bookmarkStart w:id="15" w:name="_Toc112271106"/>
      <w:r w:rsidRPr="0070260B">
        <w:rPr>
          <w:lang w:val="en-US"/>
        </w:rPr>
        <w:t>Acute toxicity studies</w:t>
      </w:r>
      <w:bookmarkEnd w:id="15"/>
    </w:p>
    <w:p w14:paraId="0A2F094A" w14:textId="1FE28AD6" w:rsidR="0070260B" w:rsidRPr="0070260B" w:rsidRDefault="0070260B" w:rsidP="0070260B">
      <w:pPr>
        <w:rPr>
          <w:lang w:val="en-US"/>
        </w:rPr>
      </w:pPr>
      <w:r w:rsidRPr="0070260B">
        <w:rPr>
          <w:lang w:val="en-US"/>
        </w:rPr>
        <w:t>Traditionally</w:t>
      </w:r>
      <w:r w:rsidR="006B5D26">
        <w:rPr>
          <w:lang w:val="en-US"/>
        </w:rPr>
        <w:t xml:space="preserve"> performed</w:t>
      </w:r>
      <w:r w:rsidRPr="0070260B">
        <w:rPr>
          <w:lang w:val="en-US"/>
        </w:rPr>
        <w:t>:</w:t>
      </w:r>
    </w:p>
    <w:p w14:paraId="5BEDC284" w14:textId="77777777" w:rsidR="006B5D26" w:rsidRDefault="0070260B" w:rsidP="0070260B">
      <w:pPr>
        <w:rPr>
          <w:lang w:val="en-US"/>
        </w:rPr>
      </w:pPr>
      <w:r w:rsidRPr="0070260B">
        <w:rPr>
          <w:lang w:val="en-US"/>
        </w:rPr>
        <w:t>•</w:t>
      </w:r>
      <w:r w:rsidRPr="0070260B">
        <w:rPr>
          <w:lang w:val="en-US"/>
        </w:rPr>
        <w:tab/>
        <w:t xml:space="preserve">single-dose toxicity studies in two mammalian species </w:t>
      </w:r>
    </w:p>
    <w:p w14:paraId="71E17994" w14:textId="77777777" w:rsidR="006B5D26" w:rsidRDefault="0070260B" w:rsidP="0070260B">
      <w:pPr>
        <w:pStyle w:val="ListParagraph"/>
        <w:numPr>
          <w:ilvl w:val="0"/>
          <w:numId w:val="2"/>
        </w:numPr>
        <w:rPr>
          <w:lang w:val="en-US"/>
        </w:rPr>
      </w:pPr>
      <w:r w:rsidRPr="006B5D26">
        <w:rPr>
          <w:lang w:val="en-US"/>
        </w:rPr>
        <w:t xml:space="preserve">using both the clinical and </w:t>
      </w:r>
    </w:p>
    <w:p w14:paraId="2C0C5BE4" w14:textId="588E9B1C" w:rsidR="0070260B" w:rsidRPr="006B5D26" w:rsidRDefault="0070260B" w:rsidP="0070260B">
      <w:pPr>
        <w:pStyle w:val="ListParagraph"/>
        <w:numPr>
          <w:ilvl w:val="0"/>
          <w:numId w:val="2"/>
        </w:numPr>
        <w:rPr>
          <w:lang w:val="en-US"/>
        </w:rPr>
      </w:pPr>
      <w:r w:rsidRPr="006B5D26">
        <w:rPr>
          <w:lang w:val="en-US"/>
        </w:rPr>
        <w:t>a parenteral route of administration.</w:t>
      </w:r>
    </w:p>
    <w:p w14:paraId="712E08CD" w14:textId="77777777" w:rsidR="0070260B" w:rsidRPr="0070260B" w:rsidRDefault="0070260B" w:rsidP="0070260B">
      <w:pPr>
        <w:rPr>
          <w:lang w:val="en-US"/>
        </w:rPr>
      </w:pPr>
    </w:p>
    <w:p w14:paraId="0E148B8C" w14:textId="6E28B997" w:rsidR="0070260B" w:rsidRPr="0070260B" w:rsidRDefault="0070260B" w:rsidP="0070260B">
      <w:pPr>
        <w:rPr>
          <w:lang w:val="en-US"/>
        </w:rPr>
      </w:pPr>
      <w:r w:rsidRPr="0070260B">
        <w:rPr>
          <w:lang w:val="en-US"/>
        </w:rPr>
        <w:t>Instead</w:t>
      </w:r>
      <w:r w:rsidR="006B5D26">
        <w:rPr>
          <w:lang w:val="en-US"/>
        </w:rPr>
        <w:t>, you may perform:</w:t>
      </w:r>
    </w:p>
    <w:p w14:paraId="453A4310" w14:textId="77777777" w:rsidR="0070260B" w:rsidRPr="0070260B" w:rsidRDefault="0070260B" w:rsidP="0070260B">
      <w:pPr>
        <w:rPr>
          <w:lang w:val="en-US"/>
        </w:rPr>
      </w:pPr>
      <w:r w:rsidRPr="0070260B">
        <w:rPr>
          <w:lang w:val="en-US"/>
        </w:rPr>
        <w:t>•</w:t>
      </w:r>
      <w:r w:rsidRPr="0070260B">
        <w:rPr>
          <w:lang w:val="en-US"/>
        </w:rPr>
        <w:tab/>
        <w:t xml:space="preserve">dose-escalation studies or </w:t>
      </w:r>
    </w:p>
    <w:p w14:paraId="672BA868" w14:textId="77777777" w:rsidR="0070260B" w:rsidRPr="0070260B" w:rsidRDefault="0070260B" w:rsidP="0070260B">
      <w:pPr>
        <w:rPr>
          <w:lang w:val="en-US"/>
        </w:rPr>
      </w:pPr>
      <w:r w:rsidRPr="0070260B">
        <w:rPr>
          <w:lang w:val="en-US"/>
        </w:rPr>
        <w:t>•</w:t>
      </w:r>
      <w:r w:rsidRPr="0070260B">
        <w:rPr>
          <w:lang w:val="en-US"/>
        </w:rPr>
        <w:tab/>
        <w:t xml:space="preserve">short-duration dose-ranging studies </w:t>
      </w:r>
    </w:p>
    <w:p w14:paraId="10E897B1" w14:textId="77777777" w:rsidR="0070260B" w:rsidRPr="0070260B" w:rsidRDefault="0070260B" w:rsidP="0070260B">
      <w:pPr>
        <w:rPr>
          <w:lang w:val="en-US"/>
        </w:rPr>
      </w:pPr>
      <w:r w:rsidRPr="0070260B">
        <w:rPr>
          <w:lang w:val="en-US"/>
        </w:rPr>
        <w:t>with an MTD in the general toxicity test species (Refs. 8 and 9).</w:t>
      </w:r>
    </w:p>
    <w:p w14:paraId="46102915" w14:textId="77777777" w:rsidR="0070260B" w:rsidRPr="0070260B" w:rsidRDefault="0070260B" w:rsidP="0070260B">
      <w:pPr>
        <w:rPr>
          <w:lang w:val="en-US"/>
        </w:rPr>
      </w:pPr>
    </w:p>
    <w:p w14:paraId="7504E4EA" w14:textId="77777777" w:rsidR="0070260B" w:rsidRPr="0070260B" w:rsidRDefault="0070260B" w:rsidP="0070260B">
      <w:pPr>
        <w:rPr>
          <w:lang w:val="en-US"/>
        </w:rPr>
      </w:pPr>
      <w:r w:rsidRPr="0070260B">
        <w:rPr>
          <w:lang w:val="en-US"/>
        </w:rPr>
        <w:t>If this is done, single-dose testing is not required.</w:t>
      </w:r>
    </w:p>
    <w:p w14:paraId="57CEE07D" w14:textId="77777777" w:rsidR="0070260B" w:rsidRPr="0070260B" w:rsidRDefault="0070260B" w:rsidP="0070260B">
      <w:pPr>
        <w:rPr>
          <w:lang w:val="en-US"/>
        </w:rPr>
      </w:pPr>
    </w:p>
    <w:p w14:paraId="36870270" w14:textId="77777777" w:rsidR="0070260B" w:rsidRPr="0070260B" w:rsidRDefault="0070260B" w:rsidP="0070260B">
      <w:pPr>
        <w:rPr>
          <w:lang w:val="en-US"/>
        </w:rPr>
      </w:pPr>
      <w:r w:rsidRPr="0070260B">
        <w:rPr>
          <w:lang w:val="en-US"/>
        </w:rPr>
        <w:t>•</w:t>
      </w:r>
      <w:r w:rsidRPr="0070260B">
        <w:rPr>
          <w:lang w:val="en-US"/>
        </w:rPr>
        <w:tab/>
        <w:t>Can be limited to the clinical route only.</w:t>
      </w:r>
    </w:p>
    <w:p w14:paraId="74755328" w14:textId="77777777" w:rsidR="0070260B" w:rsidRPr="0070260B" w:rsidRDefault="0070260B" w:rsidP="0070260B">
      <w:pPr>
        <w:rPr>
          <w:lang w:val="en-US"/>
        </w:rPr>
      </w:pPr>
      <w:r w:rsidRPr="0070260B">
        <w:rPr>
          <w:lang w:val="en-US"/>
        </w:rPr>
        <w:t>•</w:t>
      </w:r>
      <w:r w:rsidRPr="0070260B">
        <w:rPr>
          <w:lang w:val="en-US"/>
        </w:rPr>
        <w:tab/>
        <w:t>Allows non-GLP studies if clinical administration is supported by appropriate GLP repeated-dose toxicity studies.</w:t>
      </w:r>
    </w:p>
    <w:p w14:paraId="540428E1" w14:textId="77777777" w:rsidR="0070260B" w:rsidRPr="0070260B" w:rsidRDefault="0070260B" w:rsidP="0070260B">
      <w:pPr>
        <w:rPr>
          <w:lang w:val="en-US"/>
        </w:rPr>
      </w:pPr>
      <w:r w:rsidRPr="0070260B">
        <w:rPr>
          <w:lang w:val="en-US"/>
        </w:rPr>
        <w:t>•</w:t>
      </w:r>
      <w:r w:rsidRPr="0070260B">
        <w:rPr>
          <w:lang w:val="en-US"/>
        </w:rPr>
        <w:tab/>
        <w:t>Lethality should not be an intended endpoint.</w:t>
      </w:r>
    </w:p>
    <w:p w14:paraId="3EA1299D" w14:textId="44F8A87B" w:rsidR="0070260B" w:rsidRPr="0070260B" w:rsidRDefault="0070260B" w:rsidP="0070260B">
      <w:pPr>
        <w:rPr>
          <w:lang w:val="en-US"/>
        </w:rPr>
      </w:pPr>
      <w:r w:rsidRPr="0070260B">
        <w:rPr>
          <w:lang w:val="en-US"/>
        </w:rPr>
        <w:t>•</w:t>
      </w:r>
      <w:r w:rsidRPr="0070260B">
        <w:rPr>
          <w:lang w:val="en-US"/>
        </w:rPr>
        <w:tab/>
        <w:t xml:space="preserve">Outcomes of acute </w:t>
      </w:r>
      <w:proofErr w:type="spellStart"/>
      <w:r w:rsidRPr="0070260B">
        <w:rPr>
          <w:lang w:val="en-US"/>
        </w:rPr>
        <w:t>tocxicity</w:t>
      </w:r>
      <w:proofErr w:type="spellEnd"/>
      <w:r w:rsidRPr="0070260B">
        <w:rPr>
          <w:lang w:val="en-US"/>
        </w:rPr>
        <w:t xml:space="preserve"> testing may be used to predict human overdose or risk support for Phase III.</w:t>
      </w:r>
    </w:p>
    <w:p w14:paraId="47C638C3" w14:textId="77777777" w:rsidR="0070260B" w:rsidRPr="0070260B" w:rsidRDefault="0070260B" w:rsidP="0070260B">
      <w:pPr>
        <w:rPr>
          <w:lang w:val="en-US"/>
        </w:rPr>
      </w:pPr>
    </w:p>
    <w:p w14:paraId="1A7C6AAE" w14:textId="4D9E82A3" w:rsidR="0070260B" w:rsidRPr="0070260B" w:rsidRDefault="0070260B" w:rsidP="0070260B">
      <w:pPr>
        <w:pStyle w:val="Heading1"/>
        <w:rPr>
          <w:lang w:val="en-US"/>
        </w:rPr>
      </w:pPr>
      <w:bookmarkStart w:id="16" w:name="_Toc112271107"/>
      <w:r w:rsidRPr="0070260B">
        <w:rPr>
          <w:lang w:val="en-US"/>
        </w:rPr>
        <w:t>Part B. Clinical Plan.</w:t>
      </w:r>
      <w:bookmarkEnd w:id="16"/>
      <w:r w:rsidRPr="0070260B">
        <w:rPr>
          <w:lang w:val="en-US"/>
        </w:rPr>
        <w:t xml:space="preserve"> </w:t>
      </w:r>
    </w:p>
    <w:p w14:paraId="321566E2" w14:textId="0C8F116A" w:rsidR="0070260B" w:rsidRDefault="0070260B" w:rsidP="0070260B">
      <w:pPr>
        <w:rPr>
          <w:lang w:val="en-US"/>
        </w:rPr>
      </w:pPr>
      <w:r w:rsidRPr="0070260B">
        <w:rPr>
          <w:lang w:val="en-US"/>
        </w:rPr>
        <w:t xml:space="preserve">For Part B, ICH </w:t>
      </w:r>
      <w:hyperlink r:id="rId8" w:history="1">
        <w:r w:rsidRPr="005108AA">
          <w:rPr>
            <w:rStyle w:val="Hyperlink"/>
            <w:lang w:val="en-US"/>
          </w:rPr>
          <w:t>https://www.ich.org/page/efficacy-guidelines</w:t>
        </w:r>
      </w:hyperlink>
    </w:p>
    <w:p w14:paraId="7FF37224" w14:textId="77777777" w:rsidR="0070260B" w:rsidRDefault="0070260B" w:rsidP="0070260B">
      <w:pPr>
        <w:rPr>
          <w:lang w:val="en-US"/>
        </w:rPr>
      </w:pPr>
    </w:p>
    <w:p w14:paraId="7A18C57D" w14:textId="78B9836A" w:rsidR="0070260B" w:rsidRPr="0070260B" w:rsidRDefault="0070260B" w:rsidP="0070260B">
      <w:pPr>
        <w:pStyle w:val="Heading1"/>
        <w:rPr>
          <w:lang w:val="en-US"/>
        </w:rPr>
      </w:pPr>
      <w:bookmarkStart w:id="17" w:name="_Toc112271108"/>
      <w:r w:rsidRPr="0070260B">
        <w:rPr>
          <w:lang w:val="en-US"/>
        </w:rPr>
        <w:lastRenderedPageBreak/>
        <w:t>Part C. Chemistry, Manufacturing and Controls.</w:t>
      </w:r>
      <w:bookmarkEnd w:id="17"/>
      <w:r w:rsidRPr="0070260B">
        <w:rPr>
          <w:lang w:val="en-US"/>
        </w:rPr>
        <w:t xml:space="preserve"> </w:t>
      </w:r>
    </w:p>
    <w:p w14:paraId="235D4100" w14:textId="77777777" w:rsidR="0070260B" w:rsidRPr="0070260B" w:rsidRDefault="0070260B" w:rsidP="0070260B">
      <w:pPr>
        <w:rPr>
          <w:lang w:val="en-US"/>
        </w:rPr>
      </w:pPr>
      <w:r w:rsidRPr="0070260B">
        <w:rPr>
          <w:lang w:val="en-US"/>
        </w:rPr>
        <w:t>For Part C, the EUDRALEX Vol 10:</w:t>
      </w:r>
    </w:p>
    <w:p w14:paraId="4B9368C1" w14:textId="77777777" w:rsidR="0070260B" w:rsidRPr="0070260B" w:rsidRDefault="0070260B" w:rsidP="0070260B">
      <w:pPr>
        <w:rPr>
          <w:lang w:val="en-US"/>
        </w:rPr>
      </w:pPr>
      <w:r w:rsidRPr="0070260B">
        <w:rPr>
          <w:lang w:val="en-US"/>
        </w:rPr>
        <w:t>Requirements to the chemical and pharmaceutical quality documentation concerning investigational medicinal products in clinical trials - Rev. 2. https://health.ec.europa.eu/system/files/2022-02/mp_eudralex_guideline-chemical_en_1.pdf</w:t>
      </w:r>
    </w:p>
    <w:p w14:paraId="71268017" w14:textId="77777777" w:rsidR="0070260B" w:rsidRPr="0070260B" w:rsidRDefault="0070260B" w:rsidP="0070260B">
      <w:pPr>
        <w:rPr>
          <w:lang w:val="en-US"/>
        </w:rPr>
      </w:pPr>
    </w:p>
    <w:p w14:paraId="6D0CD33C" w14:textId="396EBA00" w:rsidR="0070260B" w:rsidRPr="0070260B" w:rsidRDefault="0070260B" w:rsidP="0070260B">
      <w:pPr>
        <w:pStyle w:val="Heading1"/>
        <w:rPr>
          <w:lang w:val="en-US"/>
        </w:rPr>
      </w:pPr>
      <w:bookmarkStart w:id="18" w:name="_Toc112271109"/>
      <w:r w:rsidRPr="0070260B">
        <w:rPr>
          <w:lang w:val="en-US"/>
        </w:rPr>
        <w:t>Part D: Pre-IND Meeting / Scientific Advice.</w:t>
      </w:r>
      <w:bookmarkEnd w:id="18"/>
      <w:r w:rsidRPr="0070260B">
        <w:rPr>
          <w:lang w:val="en-US"/>
        </w:rPr>
        <w:t xml:space="preserve"> </w:t>
      </w:r>
    </w:p>
    <w:p w14:paraId="20109FC2" w14:textId="77777777" w:rsidR="0070260B" w:rsidRPr="0070260B" w:rsidRDefault="0070260B" w:rsidP="0070260B">
      <w:pPr>
        <w:rPr>
          <w:lang w:val="en-US"/>
        </w:rPr>
      </w:pPr>
    </w:p>
    <w:p w14:paraId="38CD8BCD" w14:textId="77777777" w:rsidR="0070260B" w:rsidRPr="0070260B" w:rsidRDefault="0070260B" w:rsidP="0070260B">
      <w:pPr>
        <w:rPr>
          <w:lang w:val="en-US"/>
        </w:rPr>
      </w:pPr>
      <w:r w:rsidRPr="0070260B">
        <w:rPr>
          <w:lang w:val="en-US"/>
        </w:rPr>
        <w:t>For Part D, the EMA guidance: Scientific advice and protocol assistance.</w:t>
      </w:r>
    </w:p>
    <w:p w14:paraId="40790566" w14:textId="77777777" w:rsidR="0070260B" w:rsidRPr="0070260B" w:rsidRDefault="0070260B" w:rsidP="0070260B">
      <w:pPr>
        <w:rPr>
          <w:lang w:val="en-US"/>
        </w:rPr>
      </w:pPr>
      <w:r w:rsidRPr="0070260B">
        <w:rPr>
          <w:lang w:val="en-US"/>
        </w:rPr>
        <w:t>https://www.ema.europa.eu/en/human-regulatory/research-development/scientific-advice-protocol-assistance</w:t>
      </w:r>
    </w:p>
    <w:p w14:paraId="053CF851" w14:textId="77777777" w:rsidR="0070260B" w:rsidRDefault="0070260B" w:rsidP="0070260B">
      <w:pPr>
        <w:rPr>
          <w:lang w:val="en-US"/>
        </w:rPr>
      </w:pPr>
    </w:p>
    <w:p w14:paraId="539F7012" w14:textId="757ADB53" w:rsidR="0070260B" w:rsidRPr="0070260B" w:rsidRDefault="0070260B" w:rsidP="0070260B">
      <w:pPr>
        <w:pStyle w:val="Heading1"/>
        <w:rPr>
          <w:lang w:val="en-US"/>
        </w:rPr>
      </w:pPr>
      <w:bookmarkStart w:id="19" w:name="_Toc112271110"/>
      <w:r w:rsidRPr="0070260B">
        <w:rPr>
          <w:lang w:val="en-US"/>
        </w:rPr>
        <w:t>Part E: Inspection Readiness.</w:t>
      </w:r>
      <w:bookmarkEnd w:id="19"/>
      <w:r w:rsidRPr="0070260B">
        <w:rPr>
          <w:lang w:val="en-US"/>
        </w:rPr>
        <w:t xml:space="preserve"> </w:t>
      </w:r>
    </w:p>
    <w:p w14:paraId="269B4213" w14:textId="77777777" w:rsidR="0070260B" w:rsidRPr="0070260B" w:rsidRDefault="0070260B" w:rsidP="0070260B">
      <w:pPr>
        <w:rPr>
          <w:lang w:val="en-US"/>
        </w:rPr>
      </w:pPr>
      <w:r w:rsidRPr="0070260B">
        <w:rPr>
          <w:lang w:val="en-US"/>
        </w:rPr>
        <w:t>For Part E, the EUDRALEX Vol 10: ANNEX I - Investigator site. https://health.ec.europa.eu/system/files/2018-03/eudralex_vol10_chapter4_guidance-conduct_annex1_0.pdf</w:t>
      </w:r>
    </w:p>
    <w:p w14:paraId="0C1F4736" w14:textId="77777777" w:rsidR="0070260B" w:rsidRDefault="0070260B" w:rsidP="0070260B">
      <w:pPr>
        <w:rPr>
          <w:lang w:val="en-US"/>
        </w:rPr>
      </w:pPr>
    </w:p>
    <w:p w14:paraId="2D429D15" w14:textId="494C3879" w:rsidR="0070260B" w:rsidRPr="0070260B" w:rsidRDefault="0070260B" w:rsidP="0070260B">
      <w:pPr>
        <w:pStyle w:val="Heading1"/>
        <w:rPr>
          <w:lang w:val="en-US"/>
        </w:rPr>
      </w:pPr>
      <w:bookmarkStart w:id="20" w:name="_Toc112271111"/>
      <w:r w:rsidRPr="0070260B">
        <w:rPr>
          <w:lang w:val="en-US"/>
        </w:rPr>
        <w:t>Technology review</w:t>
      </w:r>
      <w:bookmarkEnd w:id="20"/>
    </w:p>
    <w:p w14:paraId="6F9101B9" w14:textId="71D48197" w:rsidR="0070260B" w:rsidRPr="0070260B" w:rsidRDefault="0070260B" w:rsidP="0070260B">
      <w:pPr>
        <w:rPr>
          <w:lang w:val="en-US"/>
        </w:rPr>
      </w:pPr>
      <w:r w:rsidRPr="0070260B">
        <w:rPr>
          <w:lang w:val="en-US"/>
        </w:rPr>
        <w:t xml:space="preserve">Lessons learned – an unavoidable biological response, a failure in safety </w:t>
      </w:r>
      <w:r w:rsidR="00125F24">
        <w:rPr>
          <w:lang w:val="en-US"/>
        </w:rPr>
        <w:fldChar w:fldCharType="begin"/>
      </w:r>
      <w:r w:rsidR="006B5D26">
        <w:rPr>
          <w:lang w:val="en-US"/>
        </w:rPr>
        <w:instrText xml:space="preserve"> ADDIN ZOTERO_ITEM CSL_CITATION {"citationID":"Pnpzai7T","properties":{"formattedCitation":"[2]","plainCitation":"[2]","noteIndex":0},"citationItems":[{"id":7,"uris":["http://zotero.org/users/9928140/items/5GP7R2QN"],"itemData":{"id":7,"type":"article-journal","abstract":"Six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sidR="00125F24">
        <w:rPr>
          <w:lang w:val="en-US"/>
        </w:rPr>
        <w:fldChar w:fldCharType="separate"/>
      </w:r>
      <w:r w:rsidR="006B5D26">
        <w:rPr>
          <w:noProof/>
          <w:lang w:val="en-US"/>
        </w:rPr>
        <w:t>[2]</w:t>
      </w:r>
      <w:r w:rsidR="00125F24">
        <w:rPr>
          <w:lang w:val="en-US"/>
        </w:rPr>
        <w:fldChar w:fldCharType="end"/>
      </w:r>
      <w:r w:rsidRPr="0070260B">
        <w:rPr>
          <w:lang w:val="en-US"/>
        </w:rPr>
        <w:t>.</w:t>
      </w:r>
    </w:p>
    <w:p w14:paraId="28FC00E8" w14:textId="77777777" w:rsidR="0070260B" w:rsidRPr="0070260B" w:rsidRDefault="0070260B" w:rsidP="0070260B">
      <w:pPr>
        <w:rPr>
          <w:lang w:val="en-US"/>
        </w:rPr>
      </w:pPr>
    </w:p>
    <w:p w14:paraId="66BB90EE" w14:textId="26FBA083" w:rsidR="0070260B" w:rsidRPr="0070260B" w:rsidRDefault="0070260B" w:rsidP="0070260B">
      <w:pPr>
        <w:pStyle w:val="Heading1"/>
        <w:rPr>
          <w:lang w:val="en-US"/>
        </w:rPr>
      </w:pPr>
      <w:bookmarkStart w:id="21" w:name="_Toc112271112"/>
      <w:r w:rsidRPr="0070260B">
        <w:rPr>
          <w:lang w:val="en-US"/>
        </w:rPr>
        <w:t>Other notes</w:t>
      </w:r>
      <w:bookmarkEnd w:id="21"/>
    </w:p>
    <w:p w14:paraId="468BB954" w14:textId="03A286DD" w:rsidR="00125F24" w:rsidRPr="0070260B" w:rsidRDefault="0070260B" w:rsidP="0070260B">
      <w:pPr>
        <w:rPr>
          <w:lang w:val="en-US"/>
        </w:rPr>
      </w:pPr>
      <w:r w:rsidRPr="0070260B">
        <w:rPr>
          <w:lang w:val="en-US"/>
        </w:rPr>
        <w:t xml:space="preserve">The entire process can take over 10 years in </w:t>
      </w:r>
      <w:r w:rsidR="00D232DA" w:rsidRPr="0070260B">
        <w:rPr>
          <w:lang w:val="en-US"/>
        </w:rPr>
        <w:t>most</w:t>
      </w:r>
      <w:r w:rsidRPr="0070260B">
        <w:rPr>
          <w:lang w:val="en-US"/>
        </w:rPr>
        <w:t xml:space="preserve"> cases and cost over a billion CHF</w:t>
      </w:r>
      <w:r w:rsidR="00D232DA">
        <w:rPr>
          <w:lang w:val="en-US"/>
        </w:rPr>
        <w:t xml:space="preserve"> </w:t>
      </w:r>
      <w:r w:rsidR="00D232DA">
        <w:rPr>
          <w:lang w:val="en-US"/>
        </w:rPr>
        <w:fldChar w:fldCharType="begin"/>
      </w:r>
      <w:r w:rsidR="00D232DA">
        <w:rPr>
          <w:lang w:val="en-US"/>
        </w:rPr>
        <w:instrText xml:space="preserve"> ADDIN ZOTERO_ITEM CSL_CITATION {"citationID":"VsTCxkK9","properties":{"formattedCitation":"[3]","plainCitation":"[3]","noteIndex":0},"citationItems":[{"id":18,"uris":["http://zotero.org/users/9928140/items/3EL8NTXI"],"itemData":{"id":18,"type":"article-journal","abstract":"IMPORTANCE: The mean cost of developing a new drug has been the subject of debate, with recent estimates ranging from $314 million to $2.8 billion.  OBJECTIVE: To estimate the research and development investment required to bring  a new therapeutic agent to market, using publicly available data. DESIGN AND  SETTING: Data were analyzed on new therapeutic agents approved by the US Food and  Drug Administration (FDA) between 2009 and 2018 to estimate the research and  development expenditure required to bring a new medicine to market. Data were  accessed from the US Securities and Exchange Commission, Drugs@FDA database, and  ClinicalTrials.gov, alongside published data on clinical trial success rates.  EXPOSURES: Conduct of preclinical and clinical studies of new therapeutic agents.  MAIN OUTCOMES AND MEASURES: Median and mean research and development spending on  new therapeutic agents approved by the FDA, capitalized at a real cost of capital  rate (the required rate of return for an investor) of 10.5% per year, with  bootstrapped CIs. All amounts were reported in 2018 US dollars. RESULTS: The FDA  approved 355 new drugs and biologics over the study period. Research and  development expenditures were available for 63 (18%) products, developed by 47  different companies. After accounting for the costs of failed trials, the median  capitalized research and development investment to bring a new drug to market was  estimated at $985.3 million (95% CI, $683.6 million-$1228.9 million), and the  mean investment was estimated at $1335.9 million (95% CI, $1042.5 million-$1637.5  million) in the base case analysis. Median estimates by therapeutic area (for  areas with ≥5 drugs) ranged from $765.9 million (95% CI, $323.0 million-$1473.5  million) for nervous system agents to $2771.6 million (95% CI, $2051.8  million-$5366.2 million) for antineoplastic and immunomodulating agents. Data  were mainly accessible for smaller firms, orphan drugs, products in certain  therapeutic areas, first-in-class drugs, therapeutic agents that received  accelerated approval, and products approved between 2014 and 2018. Results varied  in sensitivity analyses using different estimates of clinical trial success  rates, preclinical expenditures, and cost of capital. CONCLUSIONS AND RELEVANCE:  This study provides an estimate of research and development costs for new  therapeutic agents based on publicly available data. Differences from previous  studies may reflect the spectrum of products analyzed, the restricted  availability of data in the public domain, and differences in underlying  assumptions in the cost calculations.","container-title":"JAMA","DOI":"10.1001/jama.2020.1166","ISSN":"1538-3598 0098-7484","issue":"9","journalAbbreviation":"JAMA","language":"eng","note":"PMID: 32125404 \nPMCID: PMC7054832","page":"844-853","title":"Estimated Research and Development Investment Needed to Bring a New Medicine to Market, 2009-2018.","volume":"323","author":[{"family":"Wouters","given":"Olivier J."},{"family":"McKee","given":"Martin"},{"family":"Luyten","given":"Jeroen"}],"issued":{"date-parts":[["2020",3,3]]}}}],"schema":"https://github.com/citation-style-language/schema/raw/master/csl-citation.json"} </w:instrText>
      </w:r>
      <w:r w:rsidR="00D232DA">
        <w:rPr>
          <w:lang w:val="en-US"/>
        </w:rPr>
        <w:fldChar w:fldCharType="separate"/>
      </w:r>
      <w:r w:rsidR="00D232DA">
        <w:rPr>
          <w:noProof/>
          <w:lang w:val="en-US"/>
        </w:rPr>
        <w:t>[3]</w:t>
      </w:r>
      <w:r w:rsidR="00D232DA">
        <w:rPr>
          <w:lang w:val="en-US"/>
        </w:rPr>
        <w:fldChar w:fldCharType="end"/>
      </w:r>
      <w:r w:rsidR="00D232DA">
        <w:rPr>
          <w:lang w:val="en-US"/>
        </w:rPr>
        <w:t xml:space="preserve"> (</w:t>
      </w:r>
      <w:hyperlink r:id="rId9" w:history="1">
        <w:r w:rsidR="00D232DA" w:rsidRPr="005108AA">
          <w:rPr>
            <w:rStyle w:val="Hyperlink"/>
            <w:lang w:val="en-US"/>
          </w:rPr>
          <w:t>https://pubmed.ncbi.nlm.nih.gov/32125404/</w:t>
        </w:r>
      </w:hyperlink>
      <w:r w:rsidR="00D232DA">
        <w:rPr>
          <w:rStyle w:val="Hyperlink"/>
          <w:lang w:val="en-US"/>
        </w:rPr>
        <w:t>).</w:t>
      </w:r>
    </w:p>
    <w:p w14:paraId="4698C975" w14:textId="77777777" w:rsidR="0070260B" w:rsidRPr="0070260B" w:rsidRDefault="0070260B" w:rsidP="0070260B">
      <w:pPr>
        <w:rPr>
          <w:lang w:val="en-US"/>
        </w:rPr>
      </w:pPr>
    </w:p>
    <w:p w14:paraId="6E756684" w14:textId="77777777" w:rsidR="0070260B" w:rsidRPr="0070260B" w:rsidRDefault="0070260B" w:rsidP="0070260B">
      <w:pPr>
        <w:rPr>
          <w:lang w:val="en-US"/>
        </w:rPr>
      </w:pPr>
      <w:r w:rsidRPr="0070260B">
        <w:rPr>
          <w:lang w:val="en-US"/>
        </w:rPr>
        <w:t>Discussion in CYP screening for drug metabolism.</w:t>
      </w:r>
    </w:p>
    <w:p w14:paraId="28EACE11" w14:textId="77777777" w:rsidR="0070260B" w:rsidRPr="0070260B" w:rsidRDefault="0070260B" w:rsidP="0070260B">
      <w:pPr>
        <w:rPr>
          <w:lang w:val="en-US"/>
        </w:rPr>
      </w:pPr>
      <w:r w:rsidRPr="0070260B">
        <w:rPr>
          <w:lang w:val="en-US"/>
        </w:rPr>
        <w:t>Discussion on population genetics and ancestry cohort selection.</w:t>
      </w:r>
    </w:p>
    <w:p w14:paraId="52F01C3F" w14:textId="3231E353" w:rsidR="0070260B" w:rsidRDefault="0070260B" w:rsidP="0070260B">
      <w:pPr>
        <w:rPr>
          <w:lang w:val="en-US"/>
        </w:rPr>
      </w:pPr>
    </w:p>
    <w:p w14:paraId="3EEAA38C" w14:textId="54822504" w:rsidR="000949A4" w:rsidRDefault="000949A4" w:rsidP="0070260B">
      <w:pPr>
        <w:rPr>
          <w:lang w:val="en-US"/>
        </w:rPr>
      </w:pPr>
      <w:r>
        <w:rPr>
          <w:lang w:val="en-US"/>
        </w:rPr>
        <w:t>How to cite guidelines in APA style:</w:t>
      </w:r>
    </w:p>
    <w:p w14:paraId="688164B4" w14:textId="77777777" w:rsidR="000949A4" w:rsidRDefault="000949A4" w:rsidP="000949A4">
      <w:r>
        <w:t>Reference list: Organization That Made the Standard. (year). Title of the standard (Standard No. 1234). Retrieved from http://xxxxx</w:t>
      </w:r>
    </w:p>
    <w:p w14:paraId="470129A1" w14:textId="77777777" w:rsidR="000949A4" w:rsidRDefault="000949A4" w:rsidP="000949A4"/>
    <w:p w14:paraId="1FD2F634" w14:textId="12A6CFF8" w:rsidR="000949A4" w:rsidRPr="000949A4" w:rsidRDefault="000949A4" w:rsidP="000949A4">
      <w:r>
        <w:t>In text: (Organization That Made the Standard, year).</w:t>
      </w:r>
    </w:p>
    <w:p w14:paraId="60786DF5" w14:textId="1E49766B" w:rsidR="0070260B" w:rsidRPr="0070260B" w:rsidRDefault="0070260B" w:rsidP="0070260B">
      <w:pPr>
        <w:pStyle w:val="Heading1"/>
        <w:rPr>
          <w:lang w:val="en-US"/>
        </w:rPr>
      </w:pPr>
      <w:bookmarkStart w:id="22" w:name="_Toc112271113"/>
      <w:r w:rsidRPr="0070260B">
        <w:rPr>
          <w:lang w:val="en-US"/>
        </w:rPr>
        <w:t>References</w:t>
      </w:r>
      <w:bookmarkEnd w:id="22"/>
    </w:p>
    <w:p w14:paraId="583F9883" w14:textId="77777777" w:rsidR="00D232DA" w:rsidRPr="00D232DA" w:rsidRDefault="00125F24" w:rsidP="00D232DA">
      <w:pPr>
        <w:pStyle w:val="Bibliography"/>
        <w:rPr>
          <w:rFonts w:ascii="Calibri" w:cs="Calibri"/>
          <w:lang w:val="en-GB"/>
        </w:rPr>
      </w:pPr>
      <w:r>
        <w:rPr>
          <w:lang w:val="en-US"/>
        </w:rPr>
        <w:fldChar w:fldCharType="begin"/>
      </w:r>
      <w:r>
        <w:rPr>
          <w:lang w:val="en-US"/>
        </w:rPr>
        <w:instrText xml:space="preserve"> ADDIN ZOTERO_BIBL {"uncited":[],"omitted":[],"custom":[]} CSL_BIBLIOGRAPHY </w:instrText>
      </w:r>
      <w:r>
        <w:rPr>
          <w:lang w:val="en-US"/>
        </w:rPr>
        <w:fldChar w:fldCharType="separate"/>
      </w:r>
      <w:r w:rsidR="00D232DA" w:rsidRPr="00D232DA">
        <w:rPr>
          <w:rFonts w:ascii="Calibri" w:cs="Calibri"/>
          <w:lang w:val="en-GB"/>
        </w:rPr>
        <w:t>[1]</w:t>
      </w:r>
      <w:r w:rsidR="00D232DA" w:rsidRPr="00D232DA">
        <w:rPr>
          <w:rFonts w:ascii="Calibri" w:cs="Calibri"/>
          <w:lang w:val="en-GB"/>
        </w:rPr>
        <w:tab/>
        <w:t>I. H. T. Guideline, “Guidance on nonclinical safety studies for the conduct of human clinical trials and marketing authorization for pharmaceuticals M3 (R2),” 2009.</w:t>
      </w:r>
    </w:p>
    <w:p w14:paraId="1ACAB2D5" w14:textId="77777777" w:rsidR="00D232DA" w:rsidRPr="00D232DA" w:rsidRDefault="00D232DA" w:rsidP="00D232DA">
      <w:pPr>
        <w:pStyle w:val="Bibliography"/>
        <w:rPr>
          <w:rFonts w:ascii="Calibri" w:cs="Calibri"/>
          <w:lang w:val="en-GB"/>
        </w:rPr>
      </w:pPr>
      <w:r w:rsidRPr="00D232DA">
        <w:rPr>
          <w:rFonts w:ascii="Calibri" w:cs="Calibri"/>
          <w:lang w:val="en-GB"/>
        </w:rPr>
        <w:t>[2]</w:t>
      </w:r>
      <w:r w:rsidRPr="00D232DA">
        <w:rPr>
          <w:rFonts w:ascii="Calibri" w:cs="Calibri"/>
          <w:lang w:val="en-GB"/>
        </w:rPr>
        <w:tab/>
        <w:t xml:space="preserve">G. Suntharalingam </w:t>
      </w:r>
      <w:r w:rsidRPr="00D232DA">
        <w:rPr>
          <w:rFonts w:ascii="Calibri" w:cs="Calibri"/>
          <w:i/>
          <w:iCs/>
          <w:lang w:val="en-GB"/>
        </w:rPr>
        <w:t>et al.</w:t>
      </w:r>
      <w:r w:rsidRPr="00D232DA">
        <w:rPr>
          <w:rFonts w:ascii="Calibri" w:cs="Calibri"/>
          <w:lang w:val="en-GB"/>
        </w:rPr>
        <w:t xml:space="preserve">, “Cytokine storm in a phase 1 trial of the anti-CD28 monoclonal antibody TGN1412.,” </w:t>
      </w:r>
      <w:r w:rsidRPr="00D232DA">
        <w:rPr>
          <w:rFonts w:ascii="Calibri" w:cs="Calibri"/>
          <w:i/>
          <w:iCs/>
          <w:lang w:val="en-GB"/>
        </w:rPr>
        <w:t>N Engl J Med</w:t>
      </w:r>
      <w:r w:rsidRPr="00D232DA">
        <w:rPr>
          <w:rFonts w:ascii="Calibri" w:cs="Calibri"/>
          <w:lang w:val="en-GB"/>
        </w:rPr>
        <w:t>, vol. 355, no. 10, pp. 1018–1028, Sep. 2006, doi: 10.1056/NEJMoa063842.</w:t>
      </w:r>
    </w:p>
    <w:p w14:paraId="6D3B55AA" w14:textId="77777777" w:rsidR="00D232DA" w:rsidRPr="00D232DA" w:rsidRDefault="00D232DA" w:rsidP="00D232DA">
      <w:pPr>
        <w:pStyle w:val="Bibliography"/>
        <w:rPr>
          <w:rFonts w:ascii="Calibri" w:cs="Calibri"/>
          <w:lang w:val="en-GB"/>
        </w:rPr>
      </w:pPr>
      <w:r w:rsidRPr="00D232DA">
        <w:rPr>
          <w:rFonts w:ascii="Calibri" w:cs="Calibri"/>
          <w:lang w:val="en-GB"/>
        </w:rPr>
        <w:lastRenderedPageBreak/>
        <w:t>[3]</w:t>
      </w:r>
      <w:r w:rsidRPr="00D232DA">
        <w:rPr>
          <w:rFonts w:ascii="Calibri" w:cs="Calibri"/>
          <w:lang w:val="en-GB"/>
        </w:rPr>
        <w:tab/>
        <w:t xml:space="preserve">O. J. Wouters, M. McKee, and J. Luyten, “Estimated Research and Development Investment Needed to Bring a New Medicine to Market, 2009-2018.,” </w:t>
      </w:r>
      <w:r w:rsidRPr="00D232DA">
        <w:rPr>
          <w:rFonts w:ascii="Calibri" w:cs="Calibri"/>
          <w:i/>
          <w:iCs/>
          <w:lang w:val="en-GB"/>
        </w:rPr>
        <w:t>JAMA</w:t>
      </w:r>
      <w:r w:rsidRPr="00D232DA">
        <w:rPr>
          <w:rFonts w:ascii="Calibri" w:cs="Calibri"/>
          <w:lang w:val="en-GB"/>
        </w:rPr>
        <w:t>, vol. 323, no. 9, pp. 844–853, Mar. 2020, doi: 10.1001/jama.2020.1166.</w:t>
      </w:r>
    </w:p>
    <w:p w14:paraId="34EAF529" w14:textId="1D13476A" w:rsidR="0070260B" w:rsidRPr="0070260B" w:rsidRDefault="00125F24">
      <w:pPr>
        <w:rPr>
          <w:lang w:val="en-US"/>
        </w:rPr>
      </w:pPr>
      <w:r>
        <w:rPr>
          <w:lang w:val="en-US"/>
        </w:rPr>
        <w:fldChar w:fldCharType="end"/>
      </w:r>
    </w:p>
    <w:sectPr w:rsidR="0070260B" w:rsidRPr="00702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4B468F"/>
    <w:multiLevelType w:val="hybridMultilevel"/>
    <w:tmpl w:val="414440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5D4034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Lawless [RPG]">
    <w15:presenceInfo w15:providerId="AD" w15:userId="S::umdl@leeds.ac.uk::91c245d5-19c7-492b-9c9a-f11b580e0c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0B"/>
    <w:rsid w:val="000949A4"/>
    <w:rsid w:val="00120789"/>
    <w:rsid w:val="00125F24"/>
    <w:rsid w:val="006B5D26"/>
    <w:rsid w:val="0070260B"/>
    <w:rsid w:val="00780C0D"/>
    <w:rsid w:val="00D232DA"/>
    <w:rsid w:val="00EA376C"/>
    <w:rsid w:val="00EF3DF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AA752"/>
  <w15:chartTrackingRefBased/>
  <w15:docId w15:val="{0F799B04-C986-4945-B5A5-B250B3FB4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60B"/>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260B"/>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60B"/>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25F2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25F2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25F2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25F2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25F2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5F2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6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26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260B"/>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7026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60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0260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0260B"/>
    <w:pPr>
      <w:spacing w:before="120"/>
    </w:pPr>
    <w:rPr>
      <w:rFonts w:cstheme="minorHAnsi"/>
      <w:b/>
      <w:bCs/>
      <w:i/>
      <w:iCs/>
    </w:rPr>
  </w:style>
  <w:style w:type="paragraph" w:styleId="TOC2">
    <w:name w:val="toc 2"/>
    <w:basedOn w:val="Normal"/>
    <w:next w:val="Normal"/>
    <w:autoRedefine/>
    <w:uiPriority w:val="39"/>
    <w:unhideWhenUsed/>
    <w:rsid w:val="0070260B"/>
    <w:pPr>
      <w:spacing w:before="120"/>
      <w:ind w:left="240"/>
    </w:pPr>
    <w:rPr>
      <w:rFonts w:cstheme="minorHAnsi"/>
      <w:b/>
      <w:bCs/>
      <w:sz w:val="22"/>
      <w:szCs w:val="22"/>
    </w:rPr>
  </w:style>
  <w:style w:type="character" w:styleId="Hyperlink">
    <w:name w:val="Hyperlink"/>
    <w:basedOn w:val="DefaultParagraphFont"/>
    <w:uiPriority w:val="99"/>
    <w:unhideWhenUsed/>
    <w:rsid w:val="0070260B"/>
    <w:rPr>
      <w:color w:val="0563C1" w:themeColor="hyperlink"/>
      <w:u w:val="single"/>
    </w:rPr>
  </w:style>
  <w:style w:type="paragraph" w:styleId="TOC3">
    <w:name w:val="toc 3"/>
    <w:basedOn w:val="Normal"/>
    <w:next w:val="Normal"/>
    <w:autoRedefine/>
    <w:uiPriority w:val="39"/>
    <w:semiHidden/>
    <w:unhideWhenUsed/>
    <w:rsid w:val="0070260B"/>
    <w:pPr>
      <w:ind w:left="480"/>
    </w:pPr>
    <w:rPr>
      <w:rFonts w:cstheme="minorHAnsi"/>
      <w:sz w:val="20"/>
      <w:szCs w:val="20"/>
    </w:rPr>
  </w:style>
  <w:style w:type="paragraph" w:styleId="TOC4">
    <w:name w:val="toc 4"/>
    <w:basedOn w:val="Normal"/>
    <w:next w:val="Normal"/>
    <w:autoRedefine/>
    <w:uiPriority w:val="39"/>
    <w:semiHidden/>
    <w:unhideWhenUsed/>
    <w:rsid w:val="0070260B"/>
    <w:pPr>
      <w:ind w:left="720"/>
    </w:pPr>
    <w:rPr>
      <w:rFonts w:cstheme="minorHAnsi"/>
      <w:sz w:val="20"/>
      <w:szCs w:val="20"/>
    </w:rPr>
  </w:style>
  <w:style w:type="paragraph" w:styleId="TOC5">
    <w:name w:val="toc 5"/>
    <w:basedOn w:val="Normal"/>
    <w:next w:val="Normal"/>
    <w:autoRedefine/>
    <w:uiPriority w:val="39"/>
    <w:semiHidden/>
    <w:unhideWhenUsed/>
    <w:rsid w:val="0070260B"/>
    <w:pPr>
      <w:ind w:left="960"/>
    </w:pPr>
    <w:rPr>
      <w:rFonts w:cstheme="minorHAnsi"/>
      <w:sz w:val="20"/>
      <w:szCs w:val="20"/>
    </w:rPr>
  </w:style>
  <w:style w:type="paragraph" w:styleId="TOC6">
    <w:name w:val="toc 6"/>
    <w:basedOn w:val="Normal"/>
    <w:next w:val="Normal"/>
    <w:autoRedefine/>
    <w:uiPriority w:val="39"/>
    <w:semiHidden/>
    <w:unhideWhenUsed/>
    <w:rsid w:val="0070260B"/>
    <w:pPr>
      <w:ind w:left="1200"/>
    </w:pPr>
    <w:rPr>
      <w:rFonts w:cstheme="minorHAnsi"/>
      <w:sz w:val="20"/>
      <w:szCs w:val="20"/>
    </w:rPr>
  </w:style>
  <w:style w:type="paragraph" w:styleId="TOC7">
    <w:name w:val="toc 7"/>
    <w:basedOn w:val="Normal"/>
    <w:next w:val="Normal"/>
    <w:autoRedefine/>
    <w:uiPriority w:val="39"/>
    <w:semiHidden/>
    <w:unhideWhenUsed/>
    <w:rsid w:val="0070260B"/>
    <w:pPr>
      <w:ind w:left="1440"/>
    </w:pPr>
    <w:rPr>
      <w:rFonts w:cstheme="minorHAnsi"/>
      <w:sz w:val="20"/>
      <w:szCs w:val="20"/>
    </w:rPr>
  </w:style>
  <w:style w:type="paragraph" w:styleId="TOC8">
    <w:name w:val="toc 8"/>
    <w:basedOn w:val="Normal"/>
    <w:next w:val="Normal"/>
    <w:autoRedefine/>
    <w:uiPriority w:val="39"/>
    <w:semiHidden/>
    <w:unhideWhenUsed/>
    <w:rsid w:val="0070260B"/>
    <w:pPr>
      <w:ind w:left="1680"/>
    </w:pPr>
    <w:rPr>
      <w:rFonts w:cstheme="minorHAnsi"/>
      <w:sz w:val="20"/>
      <w:szCs w:val="20"/>
    </w:rPr>
  </w:style>
  <w:style w:type="paragraph" w:styleId="TOC9">
    <w:name w:val="toc 9"/>
    <w:basedOn w:val="Normal"/>
    <w:next w:val="Normal"/>
    <w:autoRedefine/>
    <w:uiPriority w:val="39"/>
    <w:semiHidden/>
    <w:unhideWhenUsed/>
    <w:rsid w:val="0070260B"/>
    <w:pPr>
      <w:ind w:left="1920"/>
    </w:pPr>
    <w:rPr>
      <w:rFonts w:cstheme="minorHAnsi"/>
      <w:sz w:val="20"/>
      <w:szCs w:val="20"/>
    </w:rPr>
  </w:style>
  <w:style w:type="character" w:styleId="UnresolvedMention">
    <w:name w:val="Unresolved Mention"/>
    <w:basedOn w:val="DefaultParagraphFont"/>
    <w:uiPriority w:val="99"/>
    <w:semiHidden/>
    <w:unhideWhenUsed/>
    <w:rsid w:val="0070260B"/>
    <w:rPr>
      <w:color w:val="605E5C"/>
      <w:shd w:val="clear" w:color="auto" w:fill="E1DFDD"/>
    </w:rPr>
  </w:style>
  <w:style w:type="character" w:customStyle="1" w:styleId="Heading4Char">
    <w:name w:val="Heading 4 Char"/>
    <w:basedOn w:val="DefaultParagraphFont"/>
    <w:link w:val="Heading4"/>
    <w:uiPriority w:val="9"/>
    <w:semiHidden/>
    <w:rsid w:val="00125F2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25F2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25F2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25F2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25F2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5F24"/>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125F24"/>
    <w:pPr>
      <w:tabs>
        <w:tab w:val="left" w:pos="380"/>
      </w:tabs>
      <w:ind w:left="384" w:hanging="384"/>
    </w:pPr>
  </w:style>
  <w:style w:type="paragraph" w:styleId="ListParagraph">
    <w:name w:val="List Paragraph"/>
    <w:basedOn w:val="Normal"/>
    <w:uiPriority w:val="34"/>
    <w:qFormat/>
    <w:rsid w:val="006B5D26"/>
    <w:pPr>
      <w:ind w:left="720"/>
      <w:contextualSpacing/>
    </w:pPr>
  </w:style>
  <w:style w:type="character" w:styleId="FollowedHyperlink">
    <w:name w:val="FollowedHyperlink"/>
    <w:basedOn w:val="DefaultParagraphFont"/>
    <w:uiPriority w:val="99"/>
    <w:semiHidden/>
    <w:unhideWhenUsed/>
    <w:rsid w:val="00D232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92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h.org/page/efficacy-guidelines" TargetMode="External"/><Relationship Id="rId3" Type="http://schemas.openxmlformats.org/officeDocument/2006/relationships/styles" Target="styles.xml"/><Relationship Id="rId7" Type="http://schemas.openxmlformats.org/officeDocument/2006/relationships/hyperlink" Target="https://www.ich.org/page/safety-guidelin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base.ich.org/sites/default/files/M3_R2__Guideline.pdf"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med.ncbi.nlm.nih.gov/321254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DA797-C1DB-0442-9D6C-88118599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2175</Words>
  <Characters>12400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Lawless [RPG]</dc:creator>
  <cp:keywords/>
  <dc:description/>
  <cp:lastModifiedBy>Dylan Lawless [RPG]</cp:lastModifiedBy>
  <cp:revision>6</cp:revision>
  <dcterms:created xsi:type="dcterms:W3CDTF">2022-08-24T19:58:00Z</dcterms:created>
  <dcterms:modified xsi:type="dcterms:W3CDTF">2022-08-25T08:47:00Z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zotero-version="6.0.13-beta.2+3abd72095"&gt;&lt;session id="WLjti8UA"/&gt;&lt;style id="http://www.zotero.org/styles/ieee" locale="en-US" hasBibliography="1" bibliographyStyleHasBeenSet="1"/&gt;&lt;prefs&gt;&lt;pref name="fieldType" value="Field"/&gt;&lt;/prefs&gt;</vt:lpwstr>
  </property>
  <property fmtid="{D5CDD505-2E9C-101B-9397-08002B2CF9AE}" pid="3" name="ZOTERO_PREF_2">
    <vt:lpwstr>&lt;/data&gt;</vt:lpwstr>
  </property>
</Properties>
</file>