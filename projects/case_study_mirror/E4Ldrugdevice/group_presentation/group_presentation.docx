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89D9E" w14:textId="77777777" w:rsidR="00F957F9" w:rsidRDefault="007E641C">
      <w:pPr>
        <w:rPr>
          <w:rFonts w:ascii="Calibri" w:eastAsia="Calibri" w:hAnsi="Calibri" w:cs="Calibri"/>
          <w:color w:val="000000"/>
        </w:rPr>
      </w:pPr>
      <w:r>
        <w:t xml:space="preserve"> </w:t>
      </w:r>
    </w:p>
    <w:p w14:paraId="74D39F5F" w14:textId="77777777" w:rsidR="00F957F9" w:rsidRDefault="007E641C">
      <w:pPr>
        <w:keepNext/>
        <w:keepLines/>
        <w:pBdr>
          <w:top w:val="nil"/>
          <w:left w:val="nil"/>
          <w:bottom w:val="nil"/>
          <w:right w:val="nil"/>
          <w:between w:val="nil"/>
        </w:pBdr>
        <w:rPr>
          <w:rFonts w:ascii="Calibri" w:eastAsia="Calibri" w:hAnsi="Calibri" w:cs="Calibri"/>
          <w:b/>
          <w:color w:val="2F5496"/>
        </w:rPr>
      </w:pPr>
      <w:r>
        <w:rPr>
          <w:rFonts w:ascii="Calibri" w:eastAsia="Calibri" w:hAnsi="Calibri" w:cs="Calibri"/>
          <w:b/>
          <w:color w:val="2F5496"/>
        </w:rPr>
        <w:t>Table of Contents</w:t>
      </w:r>
    </w:p>
    <w:sdt>
      <w:sdtPr>
        <w:id w:val="1519977652"/>
        <w:docPartObj>
          <w:docPartGallery w:val="Table of Contents"/>
          <w:docPartUnique/>
        </w:docPartObj>
      </w:sdtPr>
      <w:sdtEndPr/>
      <w:sdtContent>
        <w:p w14:paraId="7595F72B" w14:textId="77777777" w:rsidR="00F957F9" w:rsidRDefault="007E641C">
          <w:pPr>
            <w:pBdr>
              <w:top w:val="nil"/>
              <w:left w:val="nil"/>
              <w:bottom w:val="nil"/>
              <w:right w:val="nil"/>
              <w:between w:val="nil"/>
            </w:pBdr>
            <w:tabs>
              <w:tab w:val="right" w:pos="9016"/>
            </w:tabs>
            <w:spacing w:before="120"/>
            <w:rPr>
              <w:rFonts w:ascii="Calibri" w:eastAsia="Calibri" w:hAnsi="Calibri" w:cs="Calibri"/>
              <w:color w:val="000000"/>
              <w:sz w:val="24"/>
              <w:szCs w:val="24"/>
            </w:rPr>
          </w:pPr>
          <w:r>
            <w:fldChar w:fldCharType="begin"/>
          </w:r>
          <w:r>
            <w:instrText xml:space="preserve"> TOC \h \u \z </w:instrText>
          </w:r>
          <w:r>
            <w:fldChar w:fldCharType="separate"/>
          </w:r>
          <w:hyperlink w:anchor="_heading=h.gjdgxs">
            <w:r>
              <w:rPr>
                <w:rFonts w:ascii="Calibri" w:eastAsia="Calibri" w:hAnsi="Calibri" w:cs="Calibri"/>
                <w:b/>
                <w:i/>
                <w:color w:val="000000"/>
              </w:rPr>
              <w:t>Abbreviations</w:t>
            </w:r>
            <w:r>
              <w:rPr>
                <w:rFonts w:ascii="Calibri" w:eastAsia="Calibri" w:hAnsi="Calibri" w:cs="Calibri"/>
                <w:b/>
                <w:i/>
                <w:color w:val="000000"/>
              </w:rPr>
              <w:tab/>
              <w:t>2</w:t>
            </w:r>
          </w:hyperlink>
        </w:p>
        <w:p w14:paraId="15382FF9" w14:textId="77777777" w:rsidR="00F957F9" w:rsidRDefault="007E641C">
          <w:pPr>
            <w:pBdr>
              <w:top w:val="nil"/>
              <w:left w:val="nil"/>
              <w:bottom w:val="nil"/>
              <w:right w:val="nil"/>
              <w:between w:val="nil"/>
            </w:pBdr>
            <w:tabs>
              <w:tab w:val="right" w:pos="9016"/>
            </w:tabs>
            <w:spacing w:before="120"/>
            <w:rPr>
              <w:rFonts w:ascii="Calibri" w:eastAsia="Calibri" w:hAnsi="Calibri" w:cs="Calibri"/>
              <w:color w:val="000000"/>
              <w:sz w:val="24"/>
              <w:szCs w:val="24"/>
            </w:rPr>
          </w:pPr>
          <w:hyperlink w:anchor="_heading=h.30j0zll">
            <w:r>
              <w:rPr>
                <w:rFonts w:ascii="Calibri" w:eastAsia="Calibri" w:hAnsi="Calibri" w:cs="Calibri"/>
                <w:b/>
                <w:i/>
                <w:color w:val="000000"/>
              </w:rPr>
              <w:t>Directions</w:t>
            </w:r>
            <w:r>
              <w:rPr>
                <w:rFonts w:ascii="Calibri" w:eastAsia="Calibri" w:hAnsi="Calibri" w:cs="Calibri"/>
                <w:b/>
                <w:i/>
                <w:color w:val="000000"/>
              </w:rPr>
              <w:tab/>
              <w:t>3</w:t>
            </w:r>
          </w:hyperlink>
        </w:p>
        <w:p w14:paraId="279526F8" w14:textId="77777777" w:rsidR="00F957F9" w:rsidRDefault="007E641C">
          <w:pPr>
            <w:pBdr>
              <w:top w:val="nil"/>
              <w:left w:val="nil"/>
              <w:bottom w:val="nil"/>
              <w:right w:val="nil"/>
              <w:between w:val="nil"/>
            </w:pBdr>
            <w:tabs>
              <w:tab w:val="right" w:pos="9016"/>
            </w:tabs>
            <w:spacing w:before="120"/>
            <w:rPr>
              <w:rFonts w:ascii="Calibri" w:eastAsia="Calibri" w:hAnsi="Calibri" w:cs="Calibri"/>
              <w:color w:val="000000"/>
              <w:sz w:val="24"/>
              <w:szCs w:val="24"/>
            </w:rPr>
          </w:pPr>
          <w:hyperlink w:anchor="_heading=h.1fob9te">
            <w:r>
              <w:rPr>
                <w:rFonts w:ascii="Calibri" w:eastAsia="Calibri" w:hAnsi="Calibri" w:cs="Calibri"/>
                <w:b/>
                <w:i/>
                <w:color w:val="000000"/>
              </w:rPr>
              <w:t>Guidelines used</w:t>
            </w:r>
            <w:r>
              <w:rPr>
                <w:rFonts w:ascii="Calibri" w:eastAsia="Calibri" w:hAnsi="Calibri" w:cs="Calibri"/>
                <w:b/>
                <w:i/>
                <w:color w:val="000000"/>
              </w:rPr>
              <w:tab/>
              <w:t>3</w:t>
            </w:r>
          </w:hyperlink>
        </w:p>
        <w:p w14:paraId="2004C4D3" w14:textId="77777777" w:rsidR="00F957F9" w:rsidRDefault="007E641C">
          <w:pPr>
            <w:pBdr>
              <w:top w:val="nil"/>
              <w:left w:val="nil"/>
              <w:bottom w:val="nil"/>
              <w:right w:val="nil"/>
              <w:between w:val="nil"/>
            </w:pBdr>
            <w:tabs>
              <w:tab w:val="right" w:pos="9016"/>
            </w:tabs>
            <w:spacing w:before="120"/>
            <w:rPr>
              <w:rFonts w:ascii="Calibri" w:eastAsia="Calibri" w:hAnsi="Calibri" w:cs="Calibri"/>
              <w:color w:val="000000"/>
              <w:sz w:val="24"/>
              <w:szCs w:val="24"/>
            </w:rPr>
          </w:pPr>
          <w:hyperlink w:anchor="_heading=h.3znysh7">
            <w:r>
              <w:rPr>
                <w:rFonts w:ascii="Calibri" w:eastAsia="Calibri" w:hAnsi="Calibri" w:cs="Calibri"/>
                <w:b/>
                <w:i/>
                <w:color w:val="000000"/>
              </w:rPr>
              <w:t>Product Overview</w:t>
            </w:r>
            <w:r>
              <w:rPr>
                <w:rFonts w:ascii="Calibri" w:eastAsia="Calibri" w:hAnsi="Calibri" w:cs="Calibri"/>
                <w:b/>
                <w:i/>
                <w:color w:val="000000"/>
              </w:rPr>
              <w:tab/>
              <w:t>3</w:t>
            </w:r>
          </w:hyperlink>
        </w:p>
        <w:p w14:paraId="71FF8620" w14:textId="77777777" w:rsidR="00F957F9" w:rsidRDefault="007E641C">
          <w:pPr>
            <w:pBdr>
              <w:top w:val="nil"/>
              <w:left w:val="nil"/>
              <w:bottom w:val="nil"/>
              <w:right w:val="nil"/>
              <w:between w:val="nil"/>
            </w:pBdr>
            <w:tabs>
              <w:tab w:val="right" w:pos="9016"/>
            </w:tabs>
            <w:spacing w:before="120"/>
            <w:rPr>
              <w:rFonts w:ascii="Calibri" w:eastAsia="Calibri" w:hAnsi="Calibri" w:cs="Calibri"/>
              <w:color w:val="000000"/>
              <w:sz w:val="24"/>
              <w:szCs w:val="24"/>
            </w:rPr>
          </w:pPr>
          <w:hyperlink w:anchor="_heading=h.2et92p0">
            <w:r>
              <w:rPr>
                <w:rFonts w:ascii="Calibri" w:eastAsia="Calibri" w:hAnsi="Calibri" w:cs="Calibri"/>
                <w:b/>
                <w:i/>
                <w:color w:val="000000"/>
              </w:rPr>
              <w:t>Part A: Preclinical Plan</w:t>
            </w:r>
            <w:r>
              <w:rPr>
                <w:rFonts w:ascii="Calibri" w:eastAsia="Calibri" w:hAnsi="Calibri" w:cs="Calibri"/>
                <w:b/>
                <w:i/>
                <w:color w:val="000000"/>
              </w:rPr>
              <w:tab/>
              <w:t>3</w:t>
            </w:r>
          </w:hyperlink>
        </w:p>
        <w:p w14:paraId="72C971A8" w14:textId="77777777" w:rsidR="00F957F9" w:rsidRDefault="007E641C">
          <w:pPr>
            <w:pBdr>
              <w:top w:val="nil"/>
              <w:left w:val="nil"/>
              <w:bottom w:val="nil"/>
              <w:right w:val="nil"/>
              <w:between w:val="nil"/>
            </w:pBdr>
            <w:tabs>
              <w:tab w:val="right" w:pos="9016"/>
            </w:tabs>
            <w:spacing w:before="120"/>
            <w:rPr>
              <w:rFonts w:ascii="Calibri" w:eastAsia="Calibri" w:hAnsi="Calibri" w:cs="Calibri"/>
              <w:color w:val="000000"/>
              <w:sz w:val="24"/>
              <w:szCs w:val="24"/>
            </w:rPr>
          </w:pPr>
          <w:hyperlink w:anchor="_heading=h.3dy6vkm">
            <w:r>
              <w:rPr>
                <w:rFonts w:ascii="Calibri" w:eastAsia="Calibri" w:hAnsi="Calibri" w:cs="Calibri"/>
                <w:b/>
                <w:i/>
                <w:color w:val="000000"/>
              </w:rPr>
              <w:t>Part B: Clinical Plan</w:t>
            </w:r>
            <w:r>
              <w:rPr>
                <w:rFonts w:ascii="Calibri" w:eastAsia="Calibri" w:hAnsi="Calibri" w:cs="Calibri"/>
                <w:b/>
                <w:i/>
                <w:color w:val="000000"/>
              </w:rPr>
              <w:tab/>
              <w:t>3</w:t>
            </w:r>
          </w:hyperlink>
        </w:p>
        <w:p w14:paraId="351A39EF" w14:textId="77777777" w:rsidR="00F957F9" w:rsidRDefault="007E641C">
          <w:pPr>
            <w:pBdr>
              <w:top w:val="nil"/>
              <w:left w:val="nil"/>
              <w:bottom w:val="nil"/>
              <w:right w:val="nil"/>
              <w:between w:val="nil"/>
            </w:pBdr>
            <w:tabs>
              <w:tab w:val="right" w:pos="9016"/>
            </w:tabs>
            <w:spacing w:before="120"/>
            <w:rPr>
              <w:rFonts w:ascii="Calibri" w:eastAsia="Calibri" w:hAnsi="Calibri" w:cs="Calibri"/>
              <w:color w:val="000000"/>
              <w:sz w:val="24"/>
              <w:szCs w:val="24"/>
            </w:rPr>
          </w:pPr>
          <w:hyperlink w:anchor="_heading=h.4d34og8">
            <w:r>
              <w:rPr>
                <w:rFonts w:ascii="Calibri" w:eastAsia="Calibri" w:hAnsi="Calibri" w:cs="Calibri"/>
                <w:b/>
                <w:i/>
                <w:color w:val="000000"/>
              </w:rPr>
              <w:t>Part C: Chemistry, Manuf</w:t>
            </w:r>
            <w:r>
              <w:rPr>
                <w:rFonts w:ascii="Calibri" w:eastAsia="Calibri" w:hAnsi="Calibri" w:cs="Calibri"/>
                <w:b/>
                <w:i/>
                <w:color w:val="000000"/>
              </w:rPr>
              <w:t>acturing and Controls, CMC</w:t>
            </w:r>
            <w:r>
              <w:rPr>
                <w:rFonts w:ascii="Calibri" w:eastAsia="Calibri" w:hAnsi="Calibri" w:cs="Calibri"/>
                <w:b/>
                <w:i/>
                <w:color w:val="000000"/>
              </w:rPr>
              <w:tab/>
              <w:t>3</w:t>
            </w:r>
          </w:hyperlink>
        </w:p>
        <w:p w14:paraId="4A2D6210" w14:textId="77777777" w:rsidR="00F957F9" w:rsidRDefault="007E641C">
          <w:pPr>
            <w:pBdr>
              <w:top w:val="nil"/>
              <w:left w:val="nil"/>
              <w:bottom w:val="nil"/>
              <w:right w:val="nil"/>
              <w:between w:val="nil"/>
            </w:pBdr>
            <w:tabs>
              <w:tab w:val="right" w:pos="9016"/>
            </w:tabs>
            <w:spacing w:before="120"/>
            <w:rPr>
              <w:rFonts w:ascii="Calibri" w:eastAsia="Calibri" w:hAnsi="Calibri" w:cs="Calibri"/>
              <w:color w:val="000000"/>
              <w:sz w:val="24"/>
              <w:szCs w:val="24"/>
            </w:rPr>
          </w:pPr>
          <w:hyperlink w:anchor="_heading=h.2s8eyo1">
            <w:r>
              <w:rPr>
                <w:rFonts w:ascii="Calibri" w:eastAsia="Calibri" w:hAnsi="Calibri" w:cs="Calibri"/>
                <w:b/>
                <w:i/>
                <w:color w:val="000000"/>
              </w:rPr>
              <w:t>Part D: Scientific Advice</w:t>
            </w:r>
            <w:r>
              <w:rPr>
                <w:rFonts w:ascii="Calibri" w:eastAsia="Calibri" w:hAnsi="Calibri" w:cs="Calibri"/>
                <w:b/>
                <w:i/>
                <w:color w:val="000000"/>
              </w:rPr>
              <w:tab/>
              <w:t>4</w:t>
            </w:r>
          </w:hyperlink>
        </w:p>
        <w:p w14:paraId="4A17CA4A" w14:textId="77777777" w:rsidR="00F957F9" w:rsidRDefault="007E641C">
          <w:pPr>
            <w:pBdr>
              <w:top w:val="nil"/>
              <w:left w:val="nil"/>
              <w:bottom w:val="nil"/>
              <w:right w:val="nil"/>
              <w:between w:val="nil"/>
            </w:pBdr>
            <w:tabs>
              <w:tab w:val="right" w:pos="9016"/>
            </w:tabs>
            <w:spacing w:before="120"/>
            <w:rPr>
              <w:rFonts w:ascii="Calibri" w:eastAsia="Calibri" w:hAnsi="Calibri" w:cs="Calibri"/>
              <w:color w:val="000000"/>
              <w:sz w:val="24"/>
              <w:szCs w:val="24"/>
            </w:rPr>
          </w:pPr>
          <w:hyperlink w:anchor="_heading=h.3rdcrjn">
            <w:r>
              <w:rPr>
                <w:rFonts w:ascii="Calibri" w:eastAsia="Calibri" w:hAnsi="Calibri" w:cs="Calibri"/>
                <w:b/>
                <w:i/>
                <w:color w:val="000000"/>
              </w:rPr>
              <w:t>Part E: Inspection Readiness</w:t>
            </w:r>
            <w:r>
              <w:rPr>
                <w:rFonts w:ascii="Calibri" w:eastAsia="Calibri" w:hAnsi="Calibri" w:cs="Calibri"/>
                <w:b/>
                <w:i/>
                <w:color w:val="000000"/>
              </w:rPr>
              <w:tab/>
              <w:t>4</w:t>
            </w:r>
          </w:hyperlink>
        </w:p>
        <w:p w14:paraId="0DB867DB" w14:textId="77777777" w:rsidR="00F957F9" w:rsidRDefault="007E641C">
          <w:pPr>
            <w:pBdr>
              <w:top w:val="nil"/>
              <w:left w:val="nil"/>
              <w:bottom w:val="nil"/>
              <w:right w:val="nil"/>
              <w:between w:val="nil"/>
            </w:pBdr>
            <w:tabs>
              <w:tab w:val="right" w:pos="9016"/>
            </w:tabs>
            <w:spacing w:before="120"/>
            <w:rPr>
              <w:rFonts w:ascii="Calibri" w:eastAsia="Calibri" w:hAnsi="Calibri" w:cs="Calibri"/>
              <w:color w:val="000000"/>
              <w:sz w:val="24"/>
              <w:szCs w:val="24"/>
            </w:rPr>
          </w:pPr>
          <w:hyperlink w:anchor="_heading=h.26in1rg">
            <w:r>
              <w:rPr>
                <w:rFonts w:ascii="Calibri" w:eastAsia="Calibri" w:hAnsi="Calibri" w:cs="Calibri"/>
                <w:b/>
                <w:i/>
                <w:color w:val="000000"/>
              </w:rPr>
              <w:t>Overall strategy</w:t>
            </w:r>
            <w:r>
              <w:rPr>
                <w:rFonts w:ascii="Calibri" w:eastAsia="Calibri" w:hAnsi="Calibri" w:cs="Calibri"/>
                <w:b/>
                <w:i/>
                <w:color w:val="000000"/>
              </w:rPr>
              <w:tab/>
              <w:t>4</w:t>
            </w:r>
          </w:hyperlink>
        </w:p>
        <w:p w14:paraId="7674F068" w14:textId="77777777" w:rsidR="00F957F9" w:rsidRDefault="007E641C">
          <w:pPr>
            <w:pBdr>
              <w:top w:val="nil"/>
              <w:left w:val="nil"/>
              <w:bottom w:val="nil"/>
              <w:right w:val="nil"/>
              <w:between w:val="nil"/>
            </w:pBdr>
            <w:tabs>
              <w:tab w:val="right" w:pos="9016"/>
            </w:tabs>
            <w:spacing w:before="120"/>
            <w:rPr>
              <w:rFonts w:ascii="Calibri" w:eastAsia="Calibri" w:hAnsi="Calibri" w:cs="Calibri"/>
              <w:color w:val="000000"/>
              <w:sz w:val="24"/>
              <w:szCs w:val="24"/>
            </w:rPr>
          </w:pPr>
          <w:hyperlink w:anchor="_heading=h.lnxbz9">
            <w:r>
              <w:rPr>
                <w:rFonts w:ascii="Calibri" w:eastAsia="Calibri" w:hAnsi="Calibri" w:cs="Calibri"/>
                <w:b/>
                <w:i/>
                <w:color w:val="000000"/>
              </w:rPr>
              <w:t>Advice to Management</w:t>
            </w:r>
            <w:r>
              <w:rPr>
                <w:rFonts w:ascii="Calibri" w:eastAsia="Calibri" w:hAnsi="Calibri" w:cs="Calibri"/>
                <w:b/>
                <w:i/>
                <w:color w:val="000000"/>
              </w:rPr>
              <w:tab/>
              <w:t>4</w:t>
            </w:r>
          </w:hyperlink>
        </w:p>
        <w:p w14:paraId="7F37BA4B" w14:textId="77777777" w:rsidR="00F957F9" w:rsidRDefault="007E641C">
          <w:pPr>
            <w:pBdr>
              <w:top w:val="nil"/>
              <w:left w:val="nil"/>
              <w:bottom w:val="nil"/>
              <w:right w:val="nil"/>
              <w:between w:val="nil"/>
            </w:pBdr>
            <w:tabs>
              <w:tab w:val="right" w:pos="9016"/>
            </w:tabs>
            <w:spacing w:before="120"/>
            <w:rPr>
              <w:rFonts w:ascii="Calibri" w:eastAsia="Calibri" w:hAnsi="Calibri" w:cs="Calibri"/>
              <w:color w:val="000000"/>
              <w:sz w:val="24"/>
              <w:szCs w:val="24"/>
            </w:rPr>
          </w:pPr>
          <w:hyperlink w:anchor="_heading=h.35nkun2">
            <w:r>
              <w:rPr>
                <w:rFonts w:ascii="Calibri" w:eastAsia="Calibri" w:hAnsi="Calibri" w:cs="Calibri"/>
                <w:b/>
                <w:i/>
                <w:color w:val="000000"/>
              </w:rPr>
              <w:t>Conclusion</w:t>
            </w:r>
            <w:r>
              <w:rPr>
                <w:rFonts w:ascii="Calibri" w:eastAsia="Calibri" w:hAnsi="Calibri" w:cs="Calibri"/>
                <w:b/>
                <w:i/>
                <w:color w:val="000000"/>
              </w:rPr>
              <w:tab/>
              <w:t>4</w:t>
            </w:r>
          </w:hyperlink>
        </w:p>
        <w:p w14:paraId="17F2BA79" w14:textId="77777777" w:rsidR="00F957F9" w:rsidRDefault="007E641C">
          <w:pPr>
            <w:pBdr>
              <w:top w:val="nil"/>
              <w:left w:val="nil"/>
              <w:bottom w:val="nil"/>
              <w:right w:val="nil"/>
              <w:between w:val="nil"/>
            </w:pBdr>
            <w:tabs>
              <w:tab w:val="right" w:pos="9016"/>
            </w:tabs>
            <w:spacing w:before="120"/>
            <w:rPr>
              <w:rFonts w:ascii="Calibri" w:eastAsia="Calibri" w:hAnsi="Calibri" w:cs="Calibri"/>
              <w:color w:val="000000"/>
              <w:sz w:val="24"/>
              <w:szCs w:val="24"/>
            </w:rPr>
          </w:pPr>
          <w:hyperlink w:anchor="_heading=h.1ksv4uv">
            <w:r>
              <w:rPr>
                <w:rFonts w:ascii="Calibri" w:eastAsia="Calibri" w:hAnsi="Calibri" w:cs="Calibri"/>
                <w:b/>
                <w:i/>
                <w:color w:val="000000"/>
              </w:rPr>
              <w:t>Supplemental</w:t>
            </w:r>
            <w:r>
              <w:rPr>
                <w:rFonts w:ascii="Calibri" w:eastAsia="Calibri" w:hAnsi="Calibri" w:cs="Calibri"/>
                <w:b/>
                <w:i/>
                <w:color w:val="000000"/>
              </w:rPr>
              <w:tab/>
              <w:t>4</w:t>
            </w:r>
          </w:hyperlink>
        </w:p>
        <w:p w14:paraId="55E864BC" w14:textId="77777777" w:rsidR="00F957F9" w:rsidRDefault="007E641C">
          <w:pPr>
            <w:pBdr>
              <w:top w:val="nil"/>
              <w:left w:val="nil"/>
              <w:bottom w:val="nil"/>
              <w:right w:val="nil"/>
              <w:between w:val="nil"/>
            </w:pBdr>
            <w:tabs>
              <w:tab w:val="right" w:pos="9016"/>
            </w:tabs>
            <w:spacing w:before="120"/>
            <w:rPr>
              <w:rFonts w:ascii="Calibri" w:eastAsia="Calibri" w:hAnsi="Calibri" w:cs="Calibri"/>
              <w:color w:val="000000"/>
              <w:sz w:val="24"/>
              <w:szCs w:val="24"/>
            </w:rPr>
          </w:pPr>
          <w:hyperlink w:anchor="_heading=h.44sinio">
            <w:r>
              <w:rPr>
                <w:rFonts w:ascii="Calibri" w:eastAsia="Calibri" w:hAnsi="Calibri" w:cs="Calibri"/>
                <w:b/>
                <w:i/>
                <w:color w:val="000000"/>
              </w:rPr>
              <w:t>References</w:t>
            </w:r>
            <w:r>
              <w:rPr>
                <w:rFonts w:ascii="Calibri" w:eastAsia="Calibri" w:hAnsi="Calibri" w:cs="Calibri"/>
                <w:b/>
                <w:i/>
                <w:color w:val="000000"/>
              </w:rPr>
              <w:tab/>
              <w:t>5</w:t>
            </w:r>
          </w:hyperlink>
        </w:p>
        <w:p w14:paraId="4F6D63A7" w14:textId="77777777" w:rsidR="00F957F9" w:rsidRDefault="007E641C">
          <w:pPr>
            <w:rPr>
              <w:rFonts w:ascii="Calibri" w:eastAsia="Calibri" w:hAnsi="Calibri" w:cs="Calibri"/>
            </w:rPr>
          </w:pPr>
          <w:r>
            <w:fldChar w:fldCharType="end"/>
          </w:r>
        </w:p>
      </w:sdtContent>
    </w:sdt>
    <w:p w14:paraId="3294D1F7" w14:textId="77777777" w:rsidR="00F957F9" w:rsidRDefault="007E641C">
      <w:pPr>
        <w:rPr>
          <w:rFonts w:ascii="Calibri" w:eastAsia="Calibri" w:hAnsi="Calibri" w:cs="Calibri"/>
          <w:color w:val="2F5496"/>
        </w:rPr>
      </w:pPr>
      <w:r>
        <w:br w:type="page"/>
      </w:r>
    </w:p>
    <w:p w14:paraId="1247B179" w14:textId="77777777" w:rsidR="00F957F9" w:rsidRDefault="007E641C">
      <w:pPr>
        <w:pStyle w:val="Heading1"/>
        <w:spacing w:before="0"/>
        <w:rPr>
          <w:rFonts w:ascii="Calibri" w:eastAsia="Calibri" w:hAnsi="Calibri" w:cs="Calibri"/>
          <w:sz w:val="20"/>
          <w:szCs w:val="20"/>
        </w:rPr>
      </w:pPr>
      <w:bookmarkStart w:id="0" w:name="_heading=h.gjdgxs" w:colFirst="0" w:colLast="0"/>
      <w:bookmarkEnd w:id="0"/>
      <w:r>
        <w:rPr>
          <w:rFonts w:ascii="Calibri" w:eastAsia="Calibri" w:hAnsi="Calibri" w:cs="Calibri"/>
          <w:sz w:val="20"/>
          <w:szCs w:val="20"/>
        </w:rPr>
        <w:lastRenderedPageBreak/>
        <w:t>Abbreviations</w:t>
      </w:r>
    </w:p>
    <w:p w14:paraId="63702009" w14:textId="77777777" w:rsidR="00F957F9" w:rsidRDefault="007E641C">
      <w:pPr>
        <w:rPr>
          <w:rFonts w:ascii="Calibri" w:eastAsia="Calibri" w:hAnsi="Calibri" w:cs="Calibri"/>
          <w:color w:val="000000"/>
        </w:rPr>
      </w:pPr>
      <w:r>
        <w:rPr>
          <w:rFonts w:ascii="Calibri" w:eastAsia="Calibri" w:hAnsi="Calibri" w:cs="Calibri"/>
          <w:color w:val="000000"/>
        </w:rPr>
        <w:t>AC, anthracycline-cyclophosphamide;</w:t>
      </w:r>
    </w:p>
    <w:p w14:paraId="5F89D222" w14:textId="77777777" w:rsidR="00F957F9" w:rsidRDefault="007E641C">
      <w:pPr>
        <w:rPr>
          <w:rFonts w:ascii="Calibri" w:eastAsia="Calibri" w:hAnsi="Calibri" w:cs="Calibri"/>
          <w:color w:val="141413"/>
        </w:rPr>
      </w:pPr>
      <w:r>
        <w:rPr>
          <w:rFonts w:ascii="Calibri" w:eastAsia="Calibri" w:hAnsi="Calibri" w:cs="Calibri"/>
          <w:color w:val="141413"/>
        </w:rPr>
        <w:t>CHMP, Committee for Medicinal Products for Human Use;</w:t>
      </w:r>
    </w:p>
    <w:p w14:paraId="454F4C86" w14:textId="77777777" w:rsidR="00F957F9" w:rsidRDefault="007E641C">
      <w:pPr>
        <w:rPr>
          <w:rFonts w:ascii="Calibri" w:eastAsia="Calibri" w:hAnsi="Calibri" w:cs="Calibri"/>
          <w:color w:val="141413"/>
        </w:rPr>
      </w:pPr>
      <w:r>
        <w:rPr>
          <w:rFonts w:ascii="Calibri" w:eastAsia="Calibri" w:hAnsi="Calibri" w:cs="Calibri"/>
          <w:color w:val="141413"/>
        </w:rPr>
        <w:t>CTD, common technical document;</w:t>
      </w:r>
    </w:p>
    <w:p w14:paraId="0E379948" w14:textId="77777777" w:rsidR="00F957F9" w:rsidRDefault="007E641C">
      <w:pPr>
        <w:rPr>
          <w:rFonts w:ascii="Calibri" w:eastAsia="Calibri" w:hAnsi="Calibri" w:cs="Calibri"/>
        </w:rPr>
      </w:pPr>
      <w:r>
        <w:rPr>
          <w:rFonts w:ascii="Calibri" w:eastAsia="Calibri" w:hAnsi="Calibri" w:cs="Calibri"/>
        </w:rPr>
        <w:t xml:space="preserve">EGFR, epidermal growth factor receptor; </w:t>
      </w:r>
    </w:p>
    <w:p w14:paraId="06002884" w14:textId="77777777" w:rsidR="00F957F9" w:rsidRDefault="007E641C">
      <w:pPr>
        <w:rPr>
          <w:rFonts w:ascii="Calibri" w:eastAsia="Calibri" w:hAnsi="Calibri" w:cs="Calibri"/>
          <w:color w:val="141413"/>
        </w:rPr>
      </w:pPr>
      <w:r>
        <w:rPr>
          <w:rFonts w:ascii="Calibri" w:eastAsia="Calibri" w:hAnsi="Calibri" w:cs="Calibri"/>
          <w:color w:val="141413"/>
        </w:rPr>
        <w:t>EMA, European Medicines Agency;</w:t>
      </w:r>
    </w:p>
    <w:p w14:paraId="4F1EFCC2" w14:textId="77777777" w:rsidR="00F957F9" w:rsidRDefault="007E641C">
      <w:pPr>
        <w:rPr>
          <w:rFonts w:ascii="Calibri" w:eastAsia="Calibri" w:hAnsi="Calibri" w:cs="Calibri"/>
          <w:color w:val="141413"/>
        </w:rPr>
      </w:pPr>
      <w:r>
        <w:rPr>
          <w:rFonts w:ascii="Calibri" w:eastAsia="Calibri" w:hAnsi="Calibri" w:cs="Calibri"/>
          <w:color w:val="141413"/>
        </w:rPr>
        <w:t>FDA, Food and drug administration;</w:t>
      </w:r>
    </w:p>
    <w:p w14:paraId="72D39024" w14:textId="77777777" w:rsidR="00F957F9" w:rsidRDefault="007E641C">
      <w:pPr>
        <w:rPr>
          <w:rFonts w:ascii="Calibri" w:eastAsia="Calibri" w:hAnsi="Calibri" w:cs="Calibri"/>
        </w:rPr>
      </w:pPr>
      <w:r>
        <w:rPr>
          <w:rFonts w:ascii="Calibri" w:eastAsia="Calibri" w:hAnsi="Calibri" w:cs="Calibri"/>
        </w:rPr>
        <w:t xml:space="preserve">FIH, first in human; </w:t>
      </w:r>
    </w:p>
    <w:p w14:paraId="394DA3F9" w14:textId="77777777" w:rsidR="00F957F9" w:rsidRDefault="007E641C">
      <w:pPr>
        <w:rPr>
          <w:rFonts w:ascii="Calibri" w:eastAsia="Calibri" w:hAnsi="Calibri" w:cs="Calibri"/>
        </w:rPr>
      </w:pPr>
      <w:r>
        <w:rPr>
          <w:rFonts w:ascii="Calibri" w:eastAsia="Calibri" w:hAnsi="Calibri" w:cs="Calibri"/>
        </w:rPr>
        <w:t>FMECA, failure modes effects and criticality analysis;</w:t>
      </w:r>
    </w:p>
    <w:p w14:paraId="72985AB3" w14:textId="77777777" w:rsidR="00F957F9" w:rsidRDefault="007E641C">
      <w:pPr>
        <w:rPr>
          <w:rFonts w:ascii="Calibri" w:eastAsia="Calibri" w:hAnsi="Calibri" w:cs="Calibri"/>
        </w:rPr>
      </w:pPr>
      <w:r>
        <w:rPr>
          <w:rFonts w:ascii="Calibri" w:eastAsia="Calibri" w:hAnsi="Calibri" w:cs="Calibri"/>
        </w:rPr>
        <w:t>GCP Good clinical practice;</w:t>
      </w:r>
    </w:p>
    <w:p w14:paraId="59DC7DA9" w14:textId="77777777" w:rsidR="00F957F9" w:rsidRDefault="007E641C">
      <w:pPr>
        <w:rPr>
          <w:rFonts w:ascii="Calibri" w:eastAsia="Calibri" w:hAnsi="Calibri" w:cs="Calibri"/>
        </w:rPr>
      </w:pPr>
      <w:r>
        <w:rPr>
          <w:rFonts w:ascii="Calibri" w:eastAsia="Calibri" w:hAnsi="Calibri" w:cs="Calibri"/>
        </w:rPr>
        <w:t>GLP Good laboratory practice;</w:t>
      </w:r>
    </w:p>
    <w:p w14:paraId="7ACDA750" w14:textId="77777777" w:rsidR="00F957F9" w:rsidRDefault="007E641C">
      <w:pPr>
        <w:rPr>
          <w:rFonts w:ascii="Calibri" w:eastAsia="Calibri" w:hAnsi="Calibri" w:cs="Calibri"/>
        </w:rPr>
      </w:pPr>
      <w:r>
        <w:rPr>
          <w:rFonts w:ascii="Calibri" w:eastAsia="Calibri" w:hAnsi="Calibri" w:cs="Calibri"/>
        </w:rPr>
        <w:t>GMP, Good manufacturing practice;</w:t>
      </w:r>
    </w:p>
    <w:p w14:paraId="3E98AFFC" w14:textId="77777777" w:rsidR="00F957F9" w:rsidRDefault="007E641C">
      <w:pPr>
        <w:rPr>
          <w:rFonts w:ascii="Calibri" w:eastAsia="Calibri" w:hAnsi="Calibri" w:cs="Calibri"/>
        </w:rPr>
      </w:pPr>
      <w:r>
        <w:rPr>
          <w:rFonts w:ascii="Calibri" w:eastAsia="Calibri" w:hAnsi="Calibri" w:cs="Calibri"/>
        </w:rPr>
        <w:t xml:space="preserve">HER, human epidermal growth factor receptor; </w:t>
      </w:r>
    </w:p>
    <w:p w14:paraId="02A41D35" w14:textId="77777777" w:rsidR="00F957F9" w:rsidRDefault="007E641C">
      <w:pPr>
        <w:rPr>
          <w:rFonts w:ascii="Calibri" w:eastAsia="Calibri" w:hAnsi="Calibri" w:cs="Calibri"/>
        </w:rPr>
      </w:pPr>
      <w:r>
        <w:rPr>
          <w:rFonts w:ascii="Calibri" w:eastAsia="Calibri" w:hAnsi="Calibri" w:cs="Calibri"/>
        </w:rPr>
        <w:t>IV, In</w:t>
      </w:r>
      <w:r>
        <w:rPr>
          <w:rFonts w:ascii="Calibri" w:eastAsia="Calibri" w:hAnsi="Calibri" w:cs="Calibri"/>
        </w:rPr>
        <w:t xml:space="preserve">travenous; </w:t>
      </w:r>
    </w:p>
    <w:p w14:paraId="6D0138BE" w14:textId="77777777" w:rsidR="00F957F9" w:rsidRDefault="007E641C">
      <w:pPr>
        <w:rPr>
          <w:rFonts w:ascii="Calibri" w:eastAsia="Calibri" w:hAnsi="Calibri" w:cs="Calibri"/>
        </w:rPr>
      </w:pPr>
      <w:r>
        <w:rPr>
          <w:rFonts w:ascii="Calibri" w:eastAsia="Calibri" w:hAnsi="Calibri" w:cs="Calibri"/>
        </w:rPr>
        <w:t>IR, inspection readiness;</w:t>
      </w:r>
    </w:p>
    <w:p w14:paraId="62EABD98" w14:textId="77777777" w:rsidR="00F957F9" w:rsidRDefault="007E641C">
      <w:pPr>
        <w:rPr>
          <w:rFonts w:ascii="Calibri" w:eastAsia="Calibri" w:hAnsi="Calibri" w:cs="Calibri"/>
          <w:color w:val="000000"/>
        </w:rPr>
      </w:pPr>
      <w:r>
        <w:rPr>
          <w:rFonts w:ascii="Calibri" w:eastAsia="Calibri" w:hAnsi="Calibri" w:cs="Calibri"/>
          <w:color w:val="141413"/>
        </w:rPr>
        <w:t>MABEL, minimal anticipated biological-effective level;</w:t>
      </w:r>
    </w:p>
    <w:p w14:paraId="627868A0" w14:textId="77777777" w:rsidR="00F957F9" w:rsidRDefault="007E641C">
      <w:pPr>
        <w:rPr>
          <w:rFonts w:ascii="Calibri" w:eastAsia="Calibri" w:hAnsi="Calibri" w:cs="Calibri"/>
        </w:rPr>
      </w:pPr>
      <w:r>
        <w:rPr>
          <w:rFonts w:ascii="Calibri" w:eastAsia="Calibri" w:hAnsi="Calibri" w:cs="Calibri"/>
        </w:rPr>
        <w:t xml:space="preserve">MAPK, mitogen-activated protein kinase; </w:t>
      </w:r>
    </w:p>
    <w:p w14:paraId="4052BE5B" w14:textId="77777777" w:rsidR="00F957F9" w:rsidRDefault="007E641C">
      <w:pPr>
        <w:rPr>
          <w:rFonts w:ascii="Calibri" w:eastAsia="Calibri" w:hAnsi="Calibri" w:cs="Calibri"/>
          <w:color w:val="000000"/>
        </w:rPr>
      </w:pPr>
      <w:r>
        <w:rPr>
          <w:rFonts w:ascii="Calibri" w:eastAsia="Calibri" w:hAnsi="Calibri" w:cs="Calibri"/>
          <w:color w:val="000000"/>
        </w:rPr>
        <w:t>MED, minimum effective dose;</w:t>
      </w:r>
    </w:p>
    <w:p w14:paraId="415D890B" w14:textId="77777777" w:rsidR="00F957F9" w:rsidRDefault="007E641C">
      <w:pPr>
        <w:rPr>
          <w:rFonts w:ascii="Calibri" w:eastAsia="Calibri" w:hAnsi="Calibri" w:cs="Calibri"/>
        </w:rPr>
      </w:pPr>
      <w:r>
        <w:rPr>
          <w:rFonts w:ascii="Calibri" w:eastAsia="Calibri" w:hAnsi="Calibri" w:cs="Calibri"/>
        </w:rPr>
        <w:t xml:space="preserve">MEK, MAPK/extracellular signal–related kinase kinase; </w:t>
      </w:r>
    </w:p>
    <w:p w14:paraId="3C5F389F" w14:textId="77777777" w:rsidR="00F957F9" w:rsidRDefault="007E641C">
      <w:pPr>
        <w:rPr>
          <w:rFonts w:ascii="Calibri" w:eastAsia="Calibri" w:hAnsi="Calibri" w:cs="Calibri"/>
          <w:color w:val="000000"/>
        </w:rPr>
      </w:pPr>
      <w:r>
        <w:rPr>
          <w:rFonts w:ascii="Calibri" w:eastAsia="Calibri" w:hAnsi="Calibri" w:cs="Calibri"/>
          <w:color w:val="000000"/>
        </w:rPr>
        <w:t xml:space="preserve">MFD maximal feasible dose; </w:t>
      </w:r>
    </w:p>
    <w:p w14:paraId="2C0C0C7F" w14:textId="77777777" w:rsidR="00F957F9" w:rsidRDefault="007E641C">
      <w:pPr>
        <w:rPr>
          <w:rFonts w:ascii="Calibri" w:eastAsia="Calibri" w:hAnsi="Calibri" w:cs="Calibri"/>
          <w:color w:val="000000"/>
        </w:rPr>
      </w:pPr>
      <w:r>
        <w:rPr>
          <w:rFonts w:ascii="Calibri" w:eastAsia="Calibri" w:hAnsi="Calibri" w:cs="Calibri"/>
        </w:rPr>
        <w:t>MSRD, maxi</w:t>
      </w:r>
      <w:r>
        <w:rPr>
          <w:rFonts w:ascii="Calibri" w:eastAsia="Calibri" w:hAnsi="Calibri" w:cs="Calibri"/>
        </w:rPr>
        <w:t>mum recommended starting dose;</w:t>
      </w:r>
    </w:p>
    <w:p w14:paraId="65482AB8" w14:textId="77777777" w:rsidR="00F957F9" w:rsidRDefault="007E641C">
      <w:pPr>
        <w:rPr>
          <w:rFonts w:ascii="Calibri" w:eastAsia="Calibri" w:hAnsi="Calibri" w:cs="Calibri"/>
          <w:color w:val="000000"/>
        </w:rPr>
      </w:pPr>
      <w:r>
        <w:rPr>
          <w:rFonts w:ascii="Calibri" w:eastAsia="Calibri" w:hAnsi="Calibri" w:cs="Calibri"/>
          <w:color w:val="000000"/>
        </w:rPr>
        <w:t>MTD, maximum tolerated dose;</w:t>
      </w:r>
    </w:p>
    <w:p w14:paraId="1C9BB2BB" w14:textId="77777777" w:rsidR="00F957F9" w:rsidRDefault="007E641C">
      <w:pPr>
        <w:rPr>
          <w:rFonts w:ascii="Calibri" w:eastAsia="Calibri" w:hAnsi="Calibri" w:cs="Calibri"/>
          <w:color w:val="000000"/>
        </w:rPr>
      </w:pPr>
      <w:r>
        <w:rPr>
          <w:rFonts w:ascii="Calibri" w:eastAsia="Calibri" w:hAnsi="Calibri" w:cs="Calibri"/>
          <w:color w:val="000000"/>
        </w:rPr>
        <w:t>NDA, new drug application;</w:t>
      </w:r>
    </w:p>
    <w:p w14:paraId="1C247A44" w14:textId="77777777" w:rsidR="00F957F9" w:rsidRDefault="007E641C">
      <w:pPr>
        <w:rPr>
          <w:rFonts w:ascii="Calibri" w:eastAsia="Calibri" w:hAnsi="Calibri" w:cs="Calibri"/>
          <w:color w:val="141413"/>
        </w:rPr>
      </w:pPr>
      <w:r>
        <w:rPr>
          <w:rFonts w:ascii="Calibri" w:eastAsia="Calibri" w:hAnsi="Calibri" w:cs="Calibri"/>
          <w:color w:val="141413"/>
        </w:rPr>
        <w:t>NOAEL, no-observed-adverse-effect level;</w:t>
      </w:r>
    </w:p>
    <w:p w14:paraId="3E733D5F" w14:textId="77777777" w:rsidR="00F957F9" w:rsidRDefault="007E641C">
      <w:pPr>
        <w:rPr>
          <w:rFonts w:ascii="Calibri" w:eastAsia="Calibri" w:hAnsi="Calibri" w:cs="Calibri"/>
          <w:color w:val="141413"/>
        </w:rPr>
      </w:pPr>
      <w:r>
        <w:rPr>
          <w:rFonts w:ascii="Calibri" w:eastAsia="Calibri" w:hAnsi="Calibri" w:cs="Calibri"/>
          <w:color w:val="141413"/>
        </w:rPr>
        <w:t>PAD, pharmacologically active dose;</w:t>
      </w:r>
    </w:p>
    <w:p w14:paraId="660647F7" w14:textId="77777777" w:rsidR="00F957F9" w:rsidRDefault="007E641C">
      <w:pPr>
        <w:rPr>
          <w:rFonts w:ascii="Calibri" w:eastAsia="Calibri" w:hAnsi="Calibri" w:cs="Calibri"/>
        </w:rPr>
      </w:pPr>
      <w:r>
        <w:rPr>
          <w:rFonts w:ascii="Calibri" w:eastAsia="Calibri" w:hAnsi="Calibri" w:cs="Calibri"/>
        </w:rPr>
        <w:t xml:space="preserve">PI3K, phosphoinositide 3-kinase; </w:t>
      </w:r>
    </w:p>
    <w:p w14:paraId="1A03C27F" w14:textId="77777777" w:rsidR="00F957F9" w:rsidRDefault="007E641C">
      <w:pPr>
        <w:rPr>
          <w:rFonts w:ascii="Calibri" w:eastAsia="Calibri" w:hAnsi="Calibri" w:cs="Calibri"/>
        </w:rPr>
      </w:pPr>
      <w:r>
        <w:rPr>
          <w:rFonts w:ascii="Calibri" w:eastAsia="Calibri" w:hAnsi="Calibri" w:cs="Calibri"/>
        </w:rPr>
        <w:t>PRA, process risk assessment;</w:t>
      </w:r>
    </w:p>
    <w:p w14:paraId="1D494DF7" w14:textId="77777777" w:rsidR="00F957F9" w:rsidRDefault="007E641C">
      <w:pPr>
        <w:rPr>
          <w:rFonts w:ascii="Calibri" w:eastAsia="Calibri" w:hAnsi="Calibri" w:cs="Calibri"/>
          <w:color w:val="141413"/>
        </w:rPr>
      </w:pPr>
      <w:r>
        <w:rPr>
          <w:rFonts w:ascii="Calibri" w:eastAsia="Calibri" w:hAnsi="Calibri" w:cs="Calibri"/>
          <w:color w:val="141413"/>
        </w:rPr>
        <w:t>PSA, parallel scientific adv</w:t>
      </w:r>
      <w:r>
        <w:rPr>
          <w:rFonts w:ascii="Calibri" w:eastAsia="Calibri" w:hAnsi="Calibri" w:cs="Calibri"/>
          <w:color w:val="141413"/>
        </w:rPr>
        <w:t>ice;</w:t>
      </w:r>
    </w:p>
    <w:p w14:paraId="2040CFAE" w14:textId="77777777" w:rsidR="00F957F9" w:rsidRDefault="007E641C">
      <w:pPr>
        <w:rPr>
          <w:rFonts w:ascii="Calibri" w:eastAsia="Calibri" w:hAnsi="Calibri" w:cs="Calibri"/>
          <w:color w:val="141413"/>
        </w:rPr>
      </w:pPr>
      <w:r>
        <w:rPr>
          <w:rFonts w:ascii="Calibri" w:eastAsia="Calibri" w:hAnsi="Calibri" w:cs="Calibri"/>
          <w:color w:val="141413"/>
        </w:rPr>
        <w:t>QbD, quality by design;</w:t>
      </w:r>
    </w:p>
    <w:p w14:paraId="716BFC9B" w14:textId="77777777" w:rsidR="00F957F9" w:rsidRDefault="007E641C">
      <w:pPr>
        <w:rPr>
          <w:rFonts w:ascii="Calibri" w:eastAsia="Calibri" w:hAnsi="Calibri" w:cs="Calibri"/>
        </w:rPr>
      </w:pPr>
      <w:r>
        <w:rPr>
          <w:rFonts w:ascii="Calibri" w:eastAsia="Calibri" w:hAnsi="Calibri" w:cs="Calibri"/>
        </w:rPr>
        <w:t>REC, response evaluation committee;</w:t>
      </w:r>
    </w:p>
    <w:p w14:paraId="56C6C191" w14:textId="77777777" w:rsidR="00F957F9" w:rsidRDefault="007E641C">
      <w:pPr>
        <w:rPr>
          <w:rFonts w:ascii="Calibri" w:eastAsia="Calibri" w:hAnsi="Calibri" w:cs="Calibri"/>
        </w:rPr>
      </w:pPr>
      <w:r>
        <w:rPr>
          <w:rFonts w:ascii="Calibri" w:eastAsia="Calibri" w:hAnsi="Calibri" w:cs="Calibri"/>
        </w:rPr>
        <w:t>RPN, risk priority number;</w:t>
      </w:r>
    </w:p>
    <w:p w14:paraId="21FCA9E0" w14:textId="77777777" w:rsidR="00F957F9" w:rsidRDefault="007E641C">
      <w:pPr>
        <w:rPr>
          <w:rFonts w:ascii="Calibri" w:eastAsia="Calibri" w:hAnsi="Calibri" w:cs="Calibri"/>
          <w:color w:val="141413"/>
        </w:rPr>
      </w:pPr>
      <w:r>
        <w:rPr>
          <w:rFonts w:ascii="Calibri" w:eastAsia="Calibri" w:hAnsi="Calibri" w:cs="Calibri"/>
          <w:color w:val="141413"/>
        </w:rPr>
        <w:t>SAWP, Scientific Advice Working Part;</w:t>
      </w:r>
    </w:p>
    <w:p w14:paraId="750DB3D0" w14:textId="77777777" w:rsidR="00F957F9" w:rsidRDefault="007E641C">
      <w:pPr>
        <w:rPr>
          <w:rFonts w:ascii="Calibri" w:eastAsia="Calibri" w:hAnsi="Calibri" w:cs="Calibri"/>
          <w:color w:val="141413"/>
        </w:rPr>
      </w:pPr>
      <w:r>
        <w:rPr>
          <w:rFonts w:ascii="Calibri" w:eastAsia="Calibri" w:hAnsi="Calibri" w:cs="Calibri"/>
          <w:color w:val="141413"/>
        </w:rPr>
        <w:t>SmPC, summary of product characteristics;</w:t>
      </w:r>
    </w:p>
    <w:p w14:paraId="29B830AB" w14:textId="77777777" w:rsidR="00F957F9" w:rsidRDefault="007E641C">
      <w:pPr>
        <w:rPr>
          <w:rFonts w:ascii="Calibri" w:eastAsia="Calibri" w:hAnsi="Calibri" w:cs="Calibri"/>
        </w:rPr>
      </w:pPr>
      <w:r>
        <w:rPr>
          <w:rFonts w:ascii="Calibri" w:eastAsia="Calibri" w:hAnsi="Calibri" w:cs="Calibri"/>
        </w:rPr>
        <w:t>SOS, son of sevenless;</w:t>
      </w:r>
    </w:p>
    <w:p w14:paraId="1A2FDE93" w14:textId="77777777" w:rsidR="00F957F9" w:rsidRDefault="007E641C">
      <w:pPr>
        <w:rPr>
          <w:rFonts w:ascii="Calibri" w:eastAsia="Calibri" w:hAnsi="Calibri" w:cs="Calibri"/>
        </w:rPr>
      </w:pPr>
      <w:r>
        <w:rPr>
          <w:rFonts w:ascii="Calibri" w:eastAsia="Calibri" w:hAnsi="Calibri" w:cs="Calibri"/>
        </w:rPr>
        <w:t>TTF, time to treatment failure;</w:t>
      </w:r>
    </w:p>
    <w:p w14:paraId="397A67B3" w14:textId="77777777" w:rsidR="00F957F9" w:rsidRDefault="007E641C">
      <w:pPr>
        <w:rPr>
          <w:rFonts w:ascii="Calibri" w:eastAsia="Calibri" w:hAnsi="Calibri" w:cs="Calibri"/>
          <w:color w:val="000000"/>
        </w:rPr>
      </w:pPr>
      <w:r>
        <w:rPr>
          <w:rFonts w:ascii="Calibri" w:eastAsia="Calibri" w:hAnsi="Calibri" w:cs="Calibri"/>
        </w:rPr>
        <w:t>VEGF, vascular endothelial growth factor.</w:t>
      </w:r>
    </w:p>
    <w:p w14:paraId="27E8FDA5" w14:textId="77777777" w:rsidR="00F957F9" w:rsidRDefault="007E641C">
      <w:pPr>
        <w:rPr>
          <w:rFonts w:ascii="Calibri" w:eastAsia="Calibri" w:hAnsi="Calibri" w:cs="Calibri"/>
        </w:rPr>
      </w:pPr>
      <w:r>
        <w:br w:type="page"/>
      </w:r>
    </w:p>
    <w:p w14:paraId="30575E96" w14:textId="77777777" w:rsidR="00F957F9" w:rsidRDefault="007E641C">
      <w:pPr>
        <w:pStyle w:val="Heading1"/>
      </w:pPr>
      <w:bookmarkStart w:id="1" w:name="_heading=h.30j0zll" w:colFirst="0" w:colLast="0"/>
      <w:bookmarkEnd w:id="1"/>
      <w:r>
        <w:lastRenderedPageBreak/>
        <w:t>Timetable</w:t>
      </w:r>
    </w:p>
    <w:p w14:paraId="22D46A73" w14:textId="77777777" w:rsidR="00F957F9" w:rsidRDefault="007E641C">
      <w:r>
        <w:t>[x] 20 Thursday</w:t>
      </w:r>
      <w:r>
        <w:tab/>
        <w:t>- Assign responsibility (Word).</w:t>
      </w:r>
    </w:p>
    <w:p w14:paraId="4A047BF8" w14:textId="77777777" w:rsidR="00F957F9" w:rsidRDefault="007E641C">
      <w:r>
        <w:t>[ ] 24 Monday</w:t>
      </w:r>
      <w:r>
        <w:tab/>
      </w:r>
      <w:r>
        <w:t>- Check the skeleton is being filled in (Word). Final vote on presentation style.</w:t>
      </w:r>
    </w:p>
    <w:p w14:paraId="2914A9CB" w14:textId="77777777" w:rsidR="00F957F9" w:rsidRDefault="007E641C">
      <w:r>
        <w:t>[ ] 27 Thursday</w:t>
      </w:r>
      <w:r>
        <w:tab/>
        <w:t>- Check all sections filled (Word, slides).</w:t>
      </w:r>
    </w:p>
    <w:p w14:paraId="18C29C47" w14:textId="77777777" w:rsidR="00F957F9" w:rsidRDefault="007E641C">
      <w:r>
        <w:t>[ ] 31 Monday</w:t>
      </w:r>
      <w:r>
        <w:tab/>
        <w:t>- Review slides and practice (slides).</w:t>
      </w:r>
    </w:p>
    <w:p w14:paraId="7CF206DD" w14:textId="77777777" w:rsidR="00F957F9" w:rsidRDefault="007E641C">
      <w:r>
        <w:t>[ ] 3 Thursday</w:t>
      </w:r>
      <w:r>
        <w:tab/>
        <w:t>- Edits complete, practice (Word, slides).</w:t>
      </w:r>
    </w:p>
    <w:p w14:paraId="6BFE3987" w14:textId="77777777" w:rsidR="00F957F9" w:rsidRDefault="007E641C">
      <w:r>
        <w:t>[ ]</w:t>
      </w:r>
      <w:r>
        <w:t xml:space="preserve"> 7 Monday</w:t>
      </w:r>
      <w:r>
        <w:tab/>
        <w:t>- Practice (slides).</w:t>
      </w:r>
    </w:p>
    <w:p w14:paraId="12F1E9F4" w14:textId="77777777" w:rsidR="00F957F9" w:rsidRDefault="007E641C">
      <w:r>
        <w:t>[ ] 10 Thursday</w:t>
      </w:r>
      <w:r>
        <w:tab/>
        <w:t>- Present.</w:t>
      </w:r>
    </w:p>
    <w:p w14:paraId="65A8FD7F" w14:textId="77777777" w:rsidR="00F957F9" w:rsidRDefault="00F957F9"/>
    <w:p w14:paraId="1F11D265" w14:textId="77777777" w:rsidR="00F957F9" w:rsidRDefault="007E641C">
      <w:r>
        <w:t xml:space="preserve">Word = MSword file containing the presentation material, references, discussion. </w:t>
      </w:r>
    </w:p>
    <w:p w14:paraId="09C13DB1" w14:textId="77777777" w:rsidR="00F957F9" w:rsidRDefault="007E641C">
      <w:r>
        <w:t>Slides = powerpoint slide for presentation.</w:t>
      </w:r>
    </w:p>
    <w:p w14:paraId="55687056" w14:textId="77777777" w:rsidR="00F957F9" w:rsidRDefault="007E641C">
      <w:pPr>
        <w:pStyle w:val="Heading1"/>
      </w:pPr>
      <w:r>
        <w:t>Directions</w:t>
      </w:r>
    </w:p>
    <w:p w14:paraId="22AA868F" w14:textId="77777777" w:rsidR="00F957F9" w:rsidRDefault="007E641C">
      <w:pPr>
        <w:rPr>
          <w:rFonts w:ascii="Calibri" w:eastAsia="Calibri" w:hAnsi="Calibri" w:cs="Calibri"/>
        </w:rPr>
      </w:pPr>
      <w:r>
        <w:rPr>
          <w:rFonts w:ascii="Calibri" w:eastAsia="Calibri" w:hAnsi="Calibri" w:cs="Calibri"/>
        </w:rPr>
        <w:t>1. Use your individual report to fill in the points you have</w:t>
      </w:r>
      <w:r>
        <w:rPr>
          <w:rFonts w:ascii="Calibri" w:eastAsia="Calibri" w:hAnsi="Calibri" w:cs="Calibri"/>
        </w:rPr>
        <w:t xml:space="preserve"> covered in parts A-E. Together we will have covered serval different topic to make up a complete report. </w:t>
      </w:r>
    </w:p>
    <w:p w14:paraId="02F8E456" w14:textId="77777777" w:rsidR="00F957F9" w:rsidRDefault="007E641C">
      <w:pPr>
        <w:rPr>
          <w:rFonts w:ascii="Calibri" w:eastAsia="Calibri" w:hAnsi="Calibri" w:cs="Calibri"/>
        </w:rPr>
      </w:pPr>
      <w:r>
        <w:rPr>
          <w:rFonts w:ascii="Calibri" w:eastAsia="Calibri" w:hAnsi="Calibri" w:cs="Calibri"/>
        </w:rPr>
        <w:t>2. You will be assigned responsibility for curating on specific part. Check that sufficient descriptions have been provided for your part. Check that</w:t>
      </w:r>
      <w:r>
        <w:rPr>
          <w:rFonts w:ascii="Calibri" w:eastAsia="Calibri" w:hAnsi="Calibri" w:cs="Calibri"/>
        </w:rPr>
        <w:t xml:space="preserve"> regulatory guidelines have been followed for each topic in your part. </w:t>
      </w:r>
    </w:p>
    <w:p w14:paraId="215C5631" w14:textId="77777777" w:rsidR="00F957F9" w:rsidRDefault="00F957F9">
      <w:pPr>
        <w:rPr>
          <w:rFonts w:ascii="Calibri" w:eastAsia="Calibri" w:hAnsi="Calibri" w:cs="Calibri"/>
        </w:rPr>
      </w:pPr>
    </w:p>
    <w:p w14:paraId="6E6349F3" w14:textId="77777777" w:rsidR="00F957F9" w:rsidRDefault="007E641C">
      <w:pPr>
        <w:rPr>
          <w:rFonts w:ascii="Calibri" w:eastAsia="Calibri" w:hAnsi="Calibri" w:cs="Calibri"/>
          <w:b/>
        </w:rPr>
      </w:pPr>
      <w:r>
        <w:rPr>
          <w:rFonts w:ascii="Calibri" w:eastAsia="Calibri" w:hAnsi="Calibri" w:cs="Calibri"/>
          <w:b/>
        </w:rPr>
        <w:t>Required form everyone:</w:t>
      </w:r>
    </w:p>
    <w:p w14:paraId="7218F04D" w14:textId="77777777" w:rsidR="00F957F9" w:rsidRDefault="007E641C">
      <w:pPr>
        <w:rPr>
          <w:rFonts w:ascii="Calibri" w:eastAsia="Calibri" w:hAnsi="Calibri" w:cs="Calibri"/>
        </w:rPr>
      </w:pPr>
      <w:r>
        <w:rPr>
          <w:rFonts w:ascii="Calibri" w:eastAsia="Calibri" w:hAnsi="Calibri" w:cs="Calibri"/>
        </w:rPr>
        <w:t>We have each written something unique for parts A-E in the individual reports. Copy your unique topics from every part A-E into the master MSword document. Wri</w:t>
      </w:r>
      <w:r>
        <w:rPr>
          <w:rFonts w:ascii="Calibri" w:eastAsia="Calibri" w:hAnsi="Calibri" w:cs="Calibri"/>
        </w:rPr>
        <w:t>te your name next to your input part. Reduce to the key point and reference the regulatory guidance that applies.</w:t>
      </w:r>
    </w:p>
    <w:p w14:paraId="41C7B215" w14:textId="77777777" w:rsidR="00F957F9" w:rsidRDefault="00F957F9">
      <w:pPr>
        <w:rPr>
          <w:rFonts w:ascii="Calibri" w:eastAsia="Calibri" w:hAnsi="Calibri" w:cs="Calibri"/>
        </w:rPr>
      </w:pPr>
    </w:p>
    <w:p w14:paraId="2507B010" w14:textId="77777777" w:rsidR="00F957F9" w:rsidRDefault="007E641C">
      <w:pPr>
        <w:rPr>
          <w:rFonts w:ascii="Calibri" w:eastAsia="Calibri" w:hAnsi="Calibri" w:cs="Calibri"/>
          <w:b/>
        </w:rPr>
      </w:pPr>
      <w:r>
        <w:rPr>
          <w:rFonts w:ascii="Calibri" w:eastAsia="Calibri" w:hAnsi="Calibri" w:cs="Calibri"/>
          <w:b/>
        </w:rPr>
        <w:t>Individual responsibility:</w:t>
      </w:r>
    </w:p>
    <w:p w14:paraId="32FA26E3" w14:textId="77777777" w:rsidR="00F957F9" w:rsidRDefault="007E641C">
      <w:pPr>
        <w:rPr>
          <w:rFonts w:ascii="Calibri" w:eastAsia="Calibri" w:hAnsi="Calibri" w:cs="Calibri"/>
        </w:rPr>
      </w:pPr>
      <w:r>
        <w:rPr>
          <w:rFonts w:ascii="Calibri" w:eastAsia="Calibri" w:hAnsi="Calibri" w:cs="Calibri"/>
        </w:rPr>
        <w:t>Dylan - Part A: Preclinical Plan</w:t>
      </w:r>
    </w:p>
    <w:p w14:paraId="41B29A79" w14:textId="77777777" w:rsidR="00F957F9" w:rsidRDefault="007E641C">
      <w:pPr>
        <w:rPr>
          <w:rFonts w:ascii="Calibri" w:eastAsia="Calibri" w:hAnsi="Calibri" w:cs="Calibri"/>
        </w:rPr>
      </w:pPr>
      <w:r>
        <w:rPr>
          <w:rFonts w:ascii="Calibri" w:eastAsia="Calibri" w:hAnsi="Calibri" w:cs="Calibri"/>
        </w:rPr>
        <w:t>Raluca - Part B: Clinical Plan</w:t>
      </w:r>
    </w:p>
    <w:p w14:paraId="7BDCDCC9" w14:textId="77777777" w:rsidR="00F957F9" w:rsidRDefault="007E641C">
      <w:pPr>
        <w:rPr>
          <w:rFonts w:ascii="Calibri" w:eastAsia="Calibri" w:hAnsi="Calibri" w:cs="Calibri"/>
        </w:rPr>
      </w:pPr>
      <w:r>
        <w:rPr>
          <w:rFonts w:ascii="Calibri" w:eastAsia="Calibri" w:hAnsi="Calibri" w:cs="Calibri"/>
        </w:rPr>
        <w:t>Mouna - Part C: Chemistry, Manufacturing and Controls, CMC</w:t>
      </w:r>
    </w:p>
    <w:p w14:paraId="630EFA23" w14:textId="77777777" w:rsidR="00F957F9" w:rsidRDefault="007E641C">
      <w:pPr>
        <w:rPr>
          <w:rFonts w:ascii="Calibri" w:eastAsia="Calibri" w:hAnsi="Calibri" w:cs="Calibri"/>
        </w:rPr>
      </w:pPr>
      <w:r>
        <w:rPr>
          <w:rFonts w:ascii="Calibri" w:eastAsia="Calibri" w:hAnsi="Calibri" w:cs="Calibri"/>
        </w:rPr>
        <w:t>Priya - Part D: Scientific Advice</w:t>
      </w:r>
    </w:p>
    <w:p w14:paraId="509EF8F0" w14:textId="77777777" w:rsidR="00F957F9" w:rsidRDefault="007E641C">
      <w:pPr>
        <w:rPr>
          <w:rFonts w:ascii="Calibri" w:eastAsia="Calibri" w:hAnsi="Calibri" w:cs="Calibri"/>
        </w:rPr>
      </w:pPr>
      <w:r>
        <w:rPr>
          <w:rFonts w:ascii="Calibri" w:eastAsia="Calibri" w:hAnsi="Calibri" w:cs="Calibri"/>
        </w:rPr>
        <w:t>Olivia - Part E: Inspection Readiness</w:t>
      </w:r>
    </w:p>
    <w:p w14:paraId="7DC1026C" w14:textId="77777777" w:rsidR="00F957F9" w:rsidRDefault="00F957F9">
      <w:pPr>
        <w:rPr>
          <w:rFonts w:ascii="Calibri" w:eastAsia="Calibri" w:hAnsi="Calibri" w:cs="Calibri"/>
        </w:rPr>
      </w:pPr>
    </w:p>
    <w:p w14:paraId="7086F75F" w14:textId="77777777" w:rsidR="00F957F9" w:rsidRDefault="007E641C">
      <w:pPr>
        <w:rPr>
          <w:rFonts w:ascii="Calibri" w:eastAsia="Calibri" w:hAnsi="Calibri" w:cs="Calibri"/>
        </w:rPr>
      </w:pPr>
      <w:r>
        <w:rPr>
          <w:rFonts w:ascii="Calibri" w:eastAsia="Calibri" w:hAnsi="Calibri" w:cs="Calibri"/>
        </w:rPr>
        <w:t xml:space="preserve">You have been assigned one part which you will curate. Check that everyone contributes their topic to your part. Check that </w:t>
      </w:r>
      <w:r>
        <w:rPr>
          <w:rFonts w:ascii="Calibri" w:eastAsia="Calibri" w:hAnsi="Calibri" w:cs="Calibri"/>
        </w:rPr>
        <w:t>guidance literature is cited (ICH, EMA, Eudralex). Example, for part A do we have a realistic number of preclinical trials? Have several guidelines been referenced to show that we have the required studies done?</w:t>
      </w:r>
    </w:p>
    <w:p w14:paraId="04CCE762" w14:textId="77777777" w:rsidR="00F957F9" w:rsidRDefault="00F957F9">
      <w:pPr>
        <w:rPr>
          <w:rFonts w:ascii="Calibri" w:eastAsia="Calibri" w:hAnsi="Calibri" w:cs="Calibri"/>
        </w:rPr>
      </w:pPr>
    </w:p>
    <w:p w14:paraId="43D5556C" w14:textId="77777777" w:rsidR="00F957F9" w:rsidRDefault="007E641C">
      <w:pPr>
        <w:rPr>
          <w:rFonts w:ascii="Calibri" w:eastAsia="Calibri" w:hAnsi="Calibri" w:cs="Calibri"/>
        </w:rPr>
      </w:pPr>
      <w:r>
        <w:rPr>
          <w:rFonts w:ascii="Calibri" w:eastAsia="Calibri" w:hAnsi="Calibri" w:cs="Calibri"/>
        </w:rPr>
        <w:t xml:space="preserve">ICH </w:t>
      </w:r>
      <w:hyperlink r:id="rId8">
        <w:r>
          <w:rPr>
            <w:rFonts w:ascii="Calibri" w:eastAsia="Calibri" w:hAnsi="Calibri" w:cs="Calibri"/>
            <w:color w:val="0563C1"/>
            <w:u w:val="single"/>
          </w:rPr>
          <w:t>https://www.ich.org/page/quality-guidelines</w:t>
        </w:r>
      </w:hyperlink>
    </w:p>
    <w:p w14:paraId="6A3ADA43" w14:textId="77777777" w:rsidR="00F957F9" w:rsidRDefault="007E641C">
      <w:pPr>
        <w:rPr>
          <w:rFonts w:ascii="Calibri" w:eastAsia="Calibri" w:hAnsi="Calibri" w:cs="Calibri"/>
        </w:rPr>
      </w:pPr>
      <w:r>
        <w:rPr>
          <w:rFonts w:ascii="Calibri" w:eastAsia="Calibri" w:hAnsi="Calibri" w:cs="Calibri"/>
        </w:rPr>
        <w:t xml:space="preserve">EMA </w:t>
      </w:r>
      <w:hyperlink r:id="rId9">
        <w:r>
          <w:rPr>
            <w:rFonts w:ascii="Calibri" w:eastAsia="Calibri" w:hAnsi="Calibri" w:cs="Calibri"/>
            <w:color w:val="0563C1"/>
            <w:u w:val="single"/>
          </w:rPr>
          <w:t>https://www.ema.europa.eu/en/human-regulatory/research-development/scientifi</w:t>
        </w:r>
        <w:r>
          <w:rPr>
            <w:rFonts w:ascii="Calibri" w:eastAsia="Calibri" w:hAnsi="Calibri" w:cs="Calibri"/>
            <w:color w:val="0563C1"/>
            <w:u w:val="single"/>
          </w:rPr>
          <w:t>c-guidelines</w:t>
        </w:r>
      </w:hyperlink>
    </w:p>
    <w:p w14:paraId="6ED427DC" w14:textId="77777777" w:rsidR="00F957F9" w:rsidRDefault="007E641C">
      <w:pPr>
        <w:rPr>
          <w:rFonts w:ascii="Calibri" w:eastAsia="Calibri" w:hAnsi="Calibri" w:cs="Calibri"/>
        </w:rPr>
      </w:pPr>
      <w:r>
        <w:rPr>
          <w:rFonts w:ascii="Calibri" w:eastAsia="Calibri" w:hAnsi="Calibri" w:cs="Calibri"/>
        </w:rPr>
        <w:t xml:space="preserve">Eudralex </w:t>
      </w:r>
      <w:hyperlink r:id="rId10">
        <w:r>
          <w:rPr>
            <w:rFonts w:ascii="Calibri" w:eastAsia="Calibri" w:hAnsi="Calibri" w:cs="Calibri"/>
            <w:color w:val="0563C1"/>
            <w:u w:val="single"/>
          </w:rPr>
          <w:t>https://health.ec.europa.eu/medicinal-products/eudralex_en</w:t>
        </w:r>
      </w:hyperlink>
    </w:p>
    <w:p w14:paraId="5C0A15DC" w14:textId="77777777" w:rsidR="00F957F9" w:rsidRDefault="00F957F9">
      <w:pPr>
        <w:rPr>
          <w:rFonts w:ascii="Calibri" w:eastAsia="Calibri" w:hAnsi="Calibri" w:cs="Calibri"/>
          <w:color w:val="2F5496"/>
        </w:rPr>
      </w:pPr>
    </w:p>
    <w:p w14:paraId="09F58B57" w14:textId="77777777" w:rsidR="00F957F9" w:rsidRDefault="007E641C">
      <w:pPr>
        <w:pStyle w:val="Heading1"/>
        <w:spacing w:before="0"/>
      </w:pPr>
      <w:bookmarkStart w:id="2" w:name="_heading=h.1fob9te" w:colFirst="0" w:colLast="0"/>
      <w:bookmarkEnd w:id="2"/>
      <w:r>
        <w:t>Guidelines used</w:t>
      </w:r>
    </w:p>
    <w:p w14:paraId="2BEF4A18" w14:textId="77777777" w:rsidR="00F957F9" w:rsidRDefault="007E641C">
      <w:pPr>
        <w:rPr>
          <w:rFonts w:ascii="Calibri" w:eastAsia="Calibri" w:hAnsi="Calibri" w:cs="Calibri"/>
        </w:rPr>
      </w:pPr>
      <w:hyperlink r:id="rId11">
        <w:r>
          <w:rPr>
            <w:rFonts w:ascii="Calibri" w:eastAsia="Calibri" w:hAnsi="Calibri" w:cs="Calibri"/>
            <w:color w:val="0563C1"/>
            <w:u w:val="single"/>
          </w:rPr>
          <w:t>ICH M3</w:t>
        </w:r>
      </w:hyperlink>
      <w:r>
        <w:rPr>
          <w:rFonts w:ascii="Calibri" w:eastAsia="Calibri" w:hAnsi="Calibri" w:cs="Calibri"/>
        </w:rPr>
        <w:t xml:space="preserve"> Non-clinical safety studies for the conduct of human clinical trials for pharmaceuticals (R2) [1]</w:t>
      </w:r>
    </w:p>
    <w:p w14:paraId="15FA4B1F" w14:textId="77777777" w:rsidR="00F957F9" w:rsidRDefault="007E641C">
      <w:pPr>
        <w:rPr>
          <w:rFonts w:ascii="Calibri" w:eastAsia="Calibri" w:hAnsi="Calibri" w:cs="Calibri"/>
        </w:rPr>
      </w:pPr>
      <w:hyperlink r:id="rId12">
        <w:r>
          <w:rPr>
            <w:rFonts w:ascii="Calibri" w:eastAsia="Calibri" w:hAnsi="Calibri" w:cs="Calibri"/>
            <w:color w:val="0563C1"/>
            <w:u w:val="single"/>
          </w:rPr>
          <w:t>ICH E6</w:t>
        </w:r>
      </w:hyperlink>
      <w:r>
        <w:rPr>
          <w:rFonts w:ascii="Calibri" w:eastAsia="Calibri" w:hAnsi="Calibri" w:cs="Calibri"/>
        </w:rPr>
        <w:t>: Guideline for good clinical practice (R2) [2, p. 6]</w:t>
      </w:r>
      <w:sdt>
        <w:sdtPr>
          <w:tag w:val="goog_rdk_0"/>
          <w:id w:val="-993878017"/>
        </w:sdtPr>
        <w:sdtEndPr/>
        <w:sdtContent>
          <w:del w:id="3" w:author="Dylan Lawless" w:date="2022-10-20T11:11:00Z">
            <w:r>
              <w:rPr>
                <w:rFonts w:ascii="Calibri" w:eastAsia="Calibri" w:hAnsi="Calibri" w:cs="Calibri"/>
              </w:rPr>
              <w:delText>[32]</w:delText>
            </w:r>
          </w:del>
        </w:sdtContent>
      </w:sdt>
      <w:r>
        <w:rPr>
          <w:rFonts w:ascii="Calibri" w:eastAsia="Calibri" w:hAnsi="Calibri" w:cs="Calibri"/>
        </w:rPr>
        <w:t>,</w:t>
      </w:r>
    </w:p>
    <w:p w14:paraId="3E2093EB" w14:textId="77777777" w:rsidR="00F957F9" w:rsidRDefault="007E641C">
      <w:pPr>
        <w:rPr>
          <w:rFonts w:ascii="Calibri" w:eastAsia="Calibri" w:hAnsi="Calibri" w:cs="Calibri"/>
          <w:highlight w:val="white"/>
        </w:rPr>
      </w:pPr>
      <w:hyperlink r:id="rId13">
        <w:r>
          <w:rPr>
            <w:rFonts w:ascii="Calibri" w:eastAsia="Calibri" w:hAnsi="Calibri" w:cs="Calibri"/>
            <w:color w:val="0563C1"/>
            <w:highlight w:val="white"/>
            <w:u w:val="single"/>
          </w:rPr>
          <w:t>ICH Q8</w:t>
        </w:r>
      </w:hyperlink>
      <w:r>
        <w:rPr>
          <w:rFonts w:ascii="Calibri" w:eastAsia="Calibri" w:hAnsi="Calibri" w:cs="Calibri"/>
          <w:highlight w:val="white"/>
        </w:rPr>
        <w:t xml:space="preserve"> Pharmaceutical development [3, p. 8].</w:t>
      </w:r>
    </w:p>
    <w:p w14:paraId="02D765EF" w14:textId="77777777" w:rsidR="00F957F9" w:rsidRDefault="007E641C">
      <w:pPr>
        <w:rPr>
          <w:rFonts w:ascii="Calibri" w:eastAsia="Calibri" w:hAnsi="Calibri" w:cs="Calibri"/>
          <w:highlight w:val="white"/>
        </w:rPr>
      </w:pPr>
      <w:hyperlink r:id="rId14">
        <w:r>
          <w:rPr>
            <w:rFonts w:ascii="Calibri" w:eastAsia="Calibri" w:hAnsi="Calibri" w:cs="Calibri"/>
            <w:color w:val="0563C1"/>
            <w:highlight w:val="white"/>
            <w:u w:val="single"/>
          </w:rPr>
          <w:t>ICH Q9</w:t>
        </w:r>
      </w:hyperlink>
      <w:r>
        <w:rPr>
          <w:rFonts w:ascii="Calibri" w:eastAsia="Calibri" w:hAnsi="Calibri" w:cs="Calibri"/>
          <w:highlight w:val="white"/>
        </w:rPr>
        <w:t xml:space="preserve"> Quality risk management[4, p. 9].</w:t>
      </w:r>
    </w:p>
    <w:p w14:paraId="1C6E20D9" w14:textId="77777777" w:rsidR="00F957F9" w:rsidRDefault="007E641C">
      <w:pPr>
        <w:rPr>
          <w:rFonts w:ascii="Calibri" w:eastAsia="Calibri" w:hAnsi="Calibri" w:cs="Calibri"/>
          <w:highlight w:val="white"/>
        </w:rPr>
      </w:pPr>
      <w:hyperlink r:id="rId15">
        <w:r>
          <w:rPr>
            <w:rFonts w:ascii="Calibri" w:eastAsia="Calibri" w:hAnsi="Calibri" w:cs="Calibri"/>
            <w:color w:val="0563C1"/>
            <w:highlight w:val="white"/>
            <w:u w:val="single"/>
          </w:rPr>
          <w:t>ICH Q6B</w:t>
        </w:r>
      </w:hyperlink>
      <w:r>
        <w:rPr>
          <w:rFonts w:ascii="Calibri" w:eastAsia="Calibri" w:hAnsi="Calibri" w:cs="Calibri"/>
          <w:highlight w:val="white"/>
        </w:rPr>
        <w:t xml:space="preserve"> Specifications: test procedures and acceptance criteria for biotechnological/biological products</w:t>
      </w:r>
      <w:sdt>
        <w:sdtPr>
          <w:tag w:val="goog_rdk_1"/>
          <w:id w:val="1641458993"/>
        </w:sdtPr>
        <w:sdtEndPr/>
        <w:sdtContent>
          <w:ins w:id="4" w:author="Dylan Lawless" w:date="2022-10-20T11:11:00Z">
            <w:r>
              <w:rPr>
                <w:rFonts w:ascii="Calibri" w:eastAsia="Calibri" w:hAnsi="Calibri" w:cs="Calibri"/>
                <w:highlight w:val="white"/>
              </w:rPr>
              <w:t xml:space="preserve"> </w:t>
            </w:r>
          </w:ins>
        </w:sdtContent>
      </w:sdt>
      <w:r>
        <w:rPr>
          <w:rFonts w:ascii="Calibri" w:eastAsia="Calibri" w:hAnsi="Calibri" w:cs="Calibri"/>
          <w:highlight w:val="white"/>
        </w:rPr>
        <w:t>[5],</w:t>
      </w:r>
    </w:p>
    <w:sdt>
      <w:sdtPr>
        <w:tag w:val="goog_rdk_3"/>
        <w:id w:val="-44218969"/>
      </w:sdtPr>
      <w:sdtEndPr/>
      <w:sdtContent>
        <w:p w14:paraId="47EEDFF4" w14:textId="77777777" w:rsidR="00F957F9" w:rsidRDefault="007E641C">
          <w:pPr>
            <w:rPr>
              <w:del w:id="5" w:author="Dylan Lawless" w:date="2022-10-20T11:11:00Z"/>
              <w:rFonts w:ascii="Calibri" w:eastAsia="Calibri" w:hAnsi="Calibri" w:cs="Calibri"/>
            </w:rPr>
          </w:pPr>
          <w:hyperlink r:id="rId16">
            <w:r>
              <w:rPr>
                <w:rFonts w:ascii="Calibri" w:eastAsia="Calibri" w:hAnsi="Calibri" w:cs="Calibri"/>
                <w:color w:val="0563C1"/>
                <w:highlight w:val="white"/>
                <w:u w:val="single"/>
              </w:rPr>
              <w:t>ICH Q10</w:t>
            </w:r>
          </w:hyperlink>
          <w:r>
            <w:rPr>
              <w:rFonts w:ascii="Calibri" w:eastAsia="Calibri" w:hAnsi="Calibri" w:cs="Calibri"/>
              <w:highlight w:val="white"/>
            </w:rPr>
            <w:t xml:space="preserve"> Pharmaceutical quality system[6, p. 10]</w:t>
          </w:r>
          <w:sdt>
            <w:sdtPr>
              <w:tag w:val="goog_rdk_2"/>
              <w:id w:val="-1590073872"/>
            </w:sdtPr>
            <w:sdtEndPr/>
            <w:sdtContent>
              <w:del w:id="6" w:author="Dylan Lawless" w:date="2022-10-20T11:11:00Z">
                <w:r>
                  <w:rPr>
                    <w:rFonts w:ascii="Calibri" w:eastAsia="Calibri" w:hAnsi="Calibri" w:cs="Calibri"/>
                    <w:highlight w:val="white"/>
                  </w:rPr>
                  <w:delText xml:space="preserve">, </w:delText>
                </w:r>
                <w:r>
                  <w:rPr>
                    <w:rFonts w:ascii="Calibri" w:eastAsia="Calibri" w:hAnsi="Calibri" w:cs="Calibri"/>
                  </w:rPr>
                  <w:delText>the</w:delText>
                </w:r>
              </w:del>
            </w:sdtContent>
          </w:sdt>
        </w:p>
      </w:sdtContent>
    </w:sdt>
    <w:sdt>
      <w:sdtPr>
        <w:tag w:val="goog_rdk_6"/>
        <w:id w:val="-2079278568"/>
      </w:sdtPr>
      <w:sdtEndPr/>
      <w:sdtContent>
        <w:p w14:paraId="32126A2F" w14:textId="77777777" w:rsidR="00F957F9" w:rsidRDefault="007E641C">
          <w:pPr>
            <w:rPr>
              <w:ins w:id="7" w:author="Dylan Lawless" w:date="2022-10-20T11:11:00Z"/>
              <w:rFonts w:ascii="Calibri" w:eastAsia="Calibri" w:hAnsi="Calibri" w:cs="Calibri"/>
            </w:rPr>
          </w:pPr>
          <w:sdt>
            <w:sdtPr>
              <w:tag w:val="goog_rdk_5"/>
              <w:id w:val="1606613532"/>
            </w:sdtPr>
            <w:sdtEndPr/>
            <w:sdtContent/>
          </w:sdt>
        </w:p>
      </w:sdtContent>
    </w:sdt>
    <w:p w14:paraId="07805F0D" w14:textId="77777777" w:rsidR="00F957F9" w:rsidRDefault="007E641C">
      <w:pPr>
        <w:rPr>
          <w:rFonts w:ascii="Calibri" w:eastAsia="Calibri" w:hAnsi="Calibri" w:cs="Calibri"/>
        </w:rPr>
      </w:pPr>
      <w:hyperlink r:id="rId17">
        <w:r>
          <w:rPr>
            <w:rFonts w:ascii="Calibri" w:eastAsia="Calibri" w:hAnsi="Calibri" w:cs="Calibri"/>
            <w:color w:val="0563C1"/>
            <w:highlight w:val="white"/>
            <w:u w:val="single"/>
          </w:rPr>
          <w:t>ICH M4</w:t>
        </w:r>
      </w:hyperlink>
      <w:r>
        <w:rPr>
          <w:rFonts w:ascii="Calibri" w:eastAsia="Calibri" w:hAnsi="Calibri" w:cs="Calibri"/>
          <w:highlight w:val="white"/>
        </w:rPr>
        <w:t xml:space="preserve"> Common technical document (CTD) for the registration of pharmaceuticals for human use - organisation of CTD (R4)  [7, p. 4]</w:t>
      </w:r>
    </w:p>
    <w:sdt>
      <w:sdtPr>
        <w:tag w:val="goog_rdk_8"/>
        <w:id w:val="1726175903"/>
      </w:sdtPr>
      <w:sdtEndPr/>
      <w:sdtContent>
        <w:p w14:paraId="62CB1E42" w14:textId="77777777" w:rsidR="00F957F9" w:rsidRDefault="007E641C">
          <w:pPr>
            <w:rPr>
              <w:ins w:id="8" w:author="Dylan Lawless" w:date="2022-10-20T11:12:00Z"/>
              <w:rFonts w:ascii="Calibri" w:eastAsia="Calibri" w:hAnsi="Calibri" w:cs="Calibri"/>
            </w:rPr>
          </w:pPr>
          <w:hyperlink r:id="rId18">
            <w:r>
              <w:rPr>
                <w:rFonts w:ascii="Calibri" w:eastAsia="Calibri" w:hAnsi="Calibri" w:cs="Calibri"/>
                <w:color w:val="0563C1"/>
                <w:u w:val="single"/>
              </w:rPr>
              <w:t>EudraLex Volume 10</w:t>
            </w:r>
            <w:r>
              <w:rPr>
                <w:rFonts w:ascii="Calibri" w:eastAsia="Calibri" w:hAnsi="Calibri" w:cs="Calibri"/>
                <w:color w:val="0563C1"/>
                <w:u w:val="single"/>
              </w:rPr>
              <w:t xml:space="preserve"> clinical trials guidelines</w:t>
            </w:r>
          </w:hyperlink>
          <w:r>
            <w:rPr>
              <w:rFonts w:ascii="Calibri" w:eastAsia="Calibri" w:hAnsi="Calibri" w:cs="Calibri"/>
            </w:rPr>
            <w:t xml:space="preserve"> [8]. </w:t>
          </w:r>
          <w:sdt>
            <w:sdtPr>
              <w:tag w:val="goog_rdk_7"/>
              <w:id w:val="2124423151"/>
            </w:sdtPr>
            <w:sdtEndPr/>
            <w:sdtContent/>
          </w:sdt>
        </w:p>
      </w:sdtContent>
    </w:sdt>
    <w:sdt>
      <w:sdtPr>
        <w:tag w:val="goog_rdk_11"/>
        <w:id w:val="-196555040"/>
      </w:sdtPr>
      <w:sdtEndPr/>
      <w:sdtContent>
        <w:p w14:paraId="2554AE15" w14:textId="77777777" w:rsidR="00F957F9" w:rsidRDefault="007E641C">
          <w:pPr>
            <w:rPr>
              <w:ins w:id="9" w:author="Dylan Lawless" w:date="2022-10-20T11:12:00Z"/>
              <w:rFonts w:ascii="Calibri" w:eastAsia="Calibri" w:hAnsi="Calibri" w:cs="Calibri"/>
            </w:rPr>
          </w:pPr>
          <w:sdt>
            <w:sdtPr>
              <w:tag w:val="goog_rdk_9"/>
              <w:id w:val="-842781271"/>
            </w:sdtPr>
            <w:sdtEndPr/>
            <w:sdtContent>
              <w:ins w:id="10" w:author="Dylan Lawless" w:date="2022-10-20T11:12:00Z">
                <w:r>
                  <w:fldChar w:fldCharType="begin"/>
                </w:r>
                <w:r>
                  <w:instrText>HYPERLINK "https://health.ec.europa.eu/medicinal-products/eudralex_en"</w:instrText>
                </w:r>
                <w:r>
                  <w:fldChar w:fldCharType="separate"/>
                </w:r>
                <w:r>
                  <w:rPr>
                    <w:color w:val="0563C1"/>
                    <w:u w:val="single"/>
                  </w:rPr>
                  <w:t>Eudra</w:t>
                </w:r>
                <w:r>
                  <w:fldChar w:fldCharType="end"/>
                </w:r>
                <w:r>
                  <w:fldChar w:fldCharType="begin"/>
                </w:r>
                <w:r>
                  <w:instrText>HYPERLINK "https://health.ec.europa.eu/medicinal-products/eudralex_en"</w:instrText>
                </w:r>
                <w:r>
                  <w:fldChar w:fldCharType="separate"/>
                </w:r>
              </w:ins>
              <w:customXmlInsRangeStart w:id="11" w:author="Dylan Lawless" w:date="2022-10-20T11:12:00Z"/>
              <w:sdt>
                <w:sdtPr>
                  <w:tag w:val="goog_rdk_10"/>
                  <w:id w:val="-413319267"/>
                </w:sdtPr>
                <w:sdtEndPr/>
                <w:sdtContent>
                  <w:customXmlInsRangeEnd w:id="11"/>
                  <w:ins w:id="12" w:author="Dylan Lawless" w:date="2022-10-20T11:12:00Z">
                    <w:r>
                      <w:rPr>
                        <w:color w:val="0563C1"/>
                        <w:u w:val="single"/>
                        <w:rPrChange w:id="13" w:author="Dylan Lawless" w:date="2022-10-20T11:12:00Z">
                          <w:rPr/>
                        </w:rPrChange>
                      </w:rPr>
                      <w:t xml:space="preserve">Lex (all </w:t>
                    </w:r>
                  </w:ins>
                  <w:customXmlInsRangeStart w:id="14" w:author="Dylan Lawless" w:date="2022-10-20T11:12:00Z"/>
                </w:sdtContent>
              </w:sdt>
              <w:customXmlInsRangeEnd w:id="14"/>
              <w:ins w:id="15" w:author="Dylan Lawless" w:date="2022-10-20T11:12:00Z">
                <w:r>
                  <w:fldChar w:fldCharType="end"/>
                </w:r>
                <w:r>
                  <w:fldChar w:fldCharType="begin"/>
                </w:r>
                <w:r>
                  <w:instrText>HYPERLINK "https://health.ec.europa.eu/medicinal-products/eudralex_en"</w:instrText>
                </w:r>
                <w:r>
                  <w:fldChar w:fldCharType="separate"/>
                </w:r>
                <w:r>
                  <w:rPr>
                    <w:color w:val="0563C1"/>
                    <w:u w:val="single"/>
                  </w:rPr>
                  <w:t>volumes)</w:t>
                </w:r>
                <w:r>
                  <w:fldChar w:fldCharType="end"/>
                </w:r>
                <w:r>
                  <w:t>.</w:t>
                </w:r>
              </w:ins>
            </w:sdtContent>
          </w:sdt>
        </w:p>
      </w:sdtContent>
    </w:sdt>
    <w:p w14:paraId="3CA728E1" w14:textId="77777777" w:rsidR="00F957F9" w:rsidRDefault="007E641C">
      <w:pPr>
        <w:rPr>
          <w:rFonts w:ascii="Calibri" w:eastAsia="Calibri" w:hAnsi="Calibri" w:cs="Calibri"/>
        </w:rPr>
      </w:pPr>
      <w:sdt>
        <w:sdtPr>
          <w:tag w:val="goog_rdk_12"/>
          <w:id w:val="-1242175696"/>
        </w:sdtPr>
        <w:sdtEndPr/>
        <w:sdtContent>
          <w:ins w:id="16" w:author="Dylan Lawless" w:date="2022-10-20T11:12:00Z">
            <w:r>
              <w:rPr>
                <w:rFonts w:ascii="Calibri" w:eastAsia="Calibri" w:hAnsi="Calibri" w:cs="Calibri"/>
              </w:rPr>
              <w:t xml:space="preserve">EMA </w:t>
            </w:r>
            <w:r>
              <w:fldChar w:fldCharType="begin"/>
            </w:r>
            <w:r>
              <w:instrText>HYPERLINK "https://www.ema.europa.eu/en/human-regulatory/research-development/scientific-guidelines"</w:instrText>
            </w:r>
            <w:r>
              <w:fldChar w:fldCharType="separate"/>
            </w:r>
          </w:ins>
          <w:customXmlInsRangeStart w:id="17" w:author="Dylan Lawless" w:date="2022-10-20T11:12:00Z"/>
          <w:sdt>
            <w:sdtPr>
              <w:tag w:val="goog_rdk_13"/>
              <w:id w:val="-783117168"/>
            </w:sdtPr>
            <w:sdtEndPr/>
            <w:sdtContent>
              <w:customXmlInsRangeEnd w:id="17"/>
              <w:ins w:id="18" w:author="Dylan Lawless" w:date="2022-10-20T11:12:00Z">
                <w:r>
                  <w:rPr>
                    <w:color w:val="0563C1"/>
                    <w:u w:val="single"/>
                    <w:rPrChange w:id="19" w:author="Dylan Lawless" w:date="2022-10-20T11:12:00Z">
                      <w:rPr>
                        <w:rFonts w:ascii="Calibri" w:eastAsia="Calibri" w:hAnsi="Calibri" w:cs="Calibri"/>
                      </w:rPr>
                    </w:rPrChange>
                  </w:rPr>
                  <w:t>scientific guidelines</w:t>
                </w:r>
              </w:ins>
              <w:customXmlInsRangeStart w:id="20" w:author="Dylan Lawless" w:date="2022-10-20T11:12:00Z"/>
            </w:sdtContent>
          </w:sdt>
          <w:customXmlInsRangeEnd w:id="20"/>
          <w:ins w:id="21" w:author="Dylan Lawless" w:date="2022-10-20T11:12:00Z">
            <w:r>
              <w:fldChar w:fldCharType="end"/>
            </w:r>
            <w:r>
              <w:rPr>
                <w:rFonts w:ascii="Calibri" w:eastAsia="Calibri" w:hAnsi="Calibri" w:cs="Calibri"/>
              </w:rPr>
              <w:t>.</w:t>
            </w:r>
          </w:ins>
        </w:sdtContent>
      </w:sdt>
    </w:p>
    <w:sdt>
      <w:sdtPr>
        <w:tag w:val="goog_rdk_19"/>
        <w:id w:val="-2065634037"/>
      </w:sdtPr>
      <w:sdtEndPr/>
      <w:sdtContent>
        <w:p w14:paraId="73D823FD" w14:textId="77777777" w:rsidR="00F957F9" w:rsidRDefault="007E641C">
          <w:pPr>
            <w:rPr>
              <w:del w:id="22" w:author="Dylan Lawless" w:date="2022-10-20T11:14:00Z"/>
              <w:rFonts w:ascii="Calibri" w:eastAsia="Calibri" w:hAnsi="Calibri" w:cs="Calibri"/>
            </w:rPr>
          </w:pPr>
          <w:r>
            <w:rPr>
              <w:rFonts w:ascii="Calibri" w:eastAsia="Calibri" w:hAnsi="Calibri" w:cs="Calibri"/>
            </w:rPr>
            <w:t xml:space="preserve">Good manufacturing practice: </w:t>
          </w:r>
          <w:sdt>
            <w:sdtPr>
              <w:tag w:val="goog_rdk_14"/>
              <w:id w:val="1968397960"/>
            </w:sdtPr>
            <w:sdtEndPr/>
            <w:sdtContent>
              <w:ins w:id="23" w:author="Dylan Lawless" w:date="2022-10-20T11:14:00Z">
                <w:r>
                  <w:rPr>
                    <w:rFonts w:ascii="Calibri" w:eastAsia="Calibri" w:hAnsi="Calibri" w:cs="Calibri"/>
                  </w:rPr>
                  <w:t>(</w:t>
                </w:r>
              </w:ins>
            </w:sdtContent>
          </w:sdt>
          <w:sdt>
            <w:sdtPr>
              <w:tag w:val="goog_rdk_15"/>
              <w:id w:val="-632251977"/>
            </w:sdtPr>
            <w:sdtEndPr/>
            <w:sdtContent>
              <w:del w:id="24" w:author="Dylan Lawless" w:date="2022-10-20T11:13:00Z">
                <w:r>
                  <w:fldChar w:fldCharType="begin"/>
                </w:r>
                <w:r>
                  <w:delInstrText>HYP</w:delInstrText>
                </w:r>
                <w:r>
                  <w:delInstrText>ERLINK "https://www.ema.europa.eu/en/human-regulatory/research-development/compliance/good-manufacturing-practice"</w:delInstrText>
                </w:r>
                <w:r>
                  <w:fldChar w:fldCharType="separate"/>
                </w:r>
                <w:r>
                  <w:rPr>
                    <w:rFonts w:ascii="Calibri" w:eastAsia="Calibri" w:hAnsi="Calibri" w:cs="Calibri"/>
                    <w:color w:val="75197C"/>
                    <w:u w:val="single"/>
                  </w:rPr>
                  <w:delText>(EMA GMP)</w:delText>
                </w:r>
                <w:r>
                  <w:fldChar w:fldCharType="end"/>
                </w:r>
              </w:del>
            </w:sdtContent>
          </w:sdt>
          <w:sdt>
            <w:sdtPr>
              <w:tag w:val="goog_rdk_16"/>
              <w:id w:val="200371386"/>
            </w:sdtPr>
            <w:sdtEndPr/>
            <w:sdtContent>
              <w:customXmlInsRangeStart w:id="25" w:author="Dylan Lawless" w:date="2022-10-20T11:13:00Z"/>
              <w:sdt>
                <w:sdtPr>
                  <w:tag w:val="goog_rdk_17"/>
                  <w:id w:val="1332793838"/>
                </w:sdtPr>
                <w:sdtEndPr/>
                <w:sdtContent>
                  <w:customXmlInsRangeEnd w:id="25"/>
                  <w:ins w:id="26" w:author="Dylan Lawless" w:date="2022-10-20T11:13:00Z">
                    <w:del w:id="27" w:author="Dylan Lawless" w:date="2022-10-20T11:14:00Z">
                      <w:r>
                        <w:fldChar w:fldCharType="begin"/>
                      </w:r>
                      <w:r>
                        <w:delInstrText>HYPERLINK "https://www.ema.europa.eu/en/human-regulatory/research-development/compliance/good-manufacturing-practice"</w:delInstrText>
                      </w:r>
                      <w:r>
                        <w:fldChar w:fldCharType="separate"/>
                      </w:r>
                      <w:r>
                        <w:rPr>
                          <w:rFonts w:ascii="Calibri" w:eastAsia="Calibri" w:hAnsi="Calibri" w:cs="Calibri"/>
                          <w:color w:val="75197C"/>
                          <w:u w:val="single"/>
                        </w:rPr>
                        <w:delText>EMA GMP</w:delText>
                      </w:r>
                      <w:r>
                        <w:fldChar w:fldCharType="end"/>
                      </w:r>
                    </w:del>
                  </w:ins>
                  <w:customXmlInsRangeStart w:id="28" w:author="Dylan Lawless" w:date="2022-10-20T11:13:00Z"/>
                </w:sdtContent>
              </w:sdt>
              <w:customXmlInsRangeEnd w:id="28"/>
            </w:sdtContent>
          </w:sdt>
          <w:del w:id="29" w:author="Dylan Lawless" w:date="2022-10-20T11:14:00Z">
            <w:r>
              <w:fldChar w:fldCharType="begin"/>
            </w:r>
          </w:del>
          <w:sdt>
            <w:sdtPr>
              <w:tag w:val="goog_rdk_18"/>
              <w:id w:val="1777832742"/>
            </w:sdtPr>
            <w:sdtEndPr/>
            <w:sdtContent>
              <w:del w:id="30" w:author="Dylan Lawless" w:date="2022-10-20T11:14:00Z">
                <w:r>
                  <w:delInstrText xml:space="preserve"> HYPERLINK "https://www.ema.europa.eu/en/human-regulatory/research-development/compliance/good-manufacturing-practice" </w:delInstrText>
                </w:r>
                <w:r>
                  <w:fldChar w:fldCharType="separate"/>
                </w:r>
              </w:del>
            </w:sdtContent>
          </w:sdt>
        </w:p>
      </w:sdtContent>
    </w:sdt>
    <w:p w14:paraId="45E9A276" w14:textId="77777777" w:rsidR="00F957F9" w:rsidRDefault="007E641C">
      <w:pPr>
        <w:rPr>
          <w:ins w:id="31" w:author="Dylan Lawless" w:date="2022-10-20T11:14:00Z"/>
        </w:rPr>
      </w:pPr>
      <w:r>
        <w:fldChar w:fldCharType="end"/>
      </w:r>
    </w:p>
    <w:sdt>
      <w:sdtPr>
        <w:tag w:val="goog_rdk_22"/>
        <w:id w:val="-1811704928"/>
      </w:sdtPr>
      <w:sdtEndPr/>
      <w:sdtContent>
        <w:p w14:paraId="45E9A276" w14:textId="77777777" w:rsidR="00F957F9" w:rsidRDefault="007E641C">
          <w:pPr>
            <w:rPr>
              <w:ins w:id="32" w:author="Dylan Lawless" w:date="2022-10-20T11:14:00Z"/>
            </w:rPr>
          </w:pPr>
          <w:sdt>
            <w:sdtPr>
              <w:tag w:val="goog_rdk_21"/>
              <w:id w:val="875349152"/>
            </w:sdtPr>
            <w:sdtEndPr/>
            <w:sdtContent>
              <w:ins w:id="33" w:author="Dylan Lawless" w:date="2022-10-20T11:14:00Z">
                <w:r>
                  <w:t>).</w:t>
                </w:r>
              </w:ins>
            </w:sdtContent>
          </w:sdt>
        </w:p>
      </w:sdtContent>
    </w:sdt>
    <w:p w14:paraId="2F0A64F5" w14:textId="77777777" w:rsidR="00F957F9" w:rsidRDefault="007E641C">
      <w:pPr>
        <w:rPr>
          <w:rFonts w:ascii="Calibri" w:eastAsia="Calibri" w:hAnsi="Calibri" w:cs="Calibri"/>
        </w:rPr>
      </w:pPr>
      <w:r>
        <w:t>Good laboratory practice compliance (</w:t>
      </w:r>
      <w:hyperlink r:id="rId19">
        <w:r>
          <w:rPr>
            <w:rFonts w:ascii="Calibri" w:eastAsia="Calibri" w:hAnsi="Calibri" w:cs="Calibri"/>
            <w:color w:val="0563C1"/>
            <w:u w:val="single"/>
          </w:rPr>
          <w:t>EMA GLP</w:t>
        </w:r>
      </w:hyperlink>
      <w:r>
        <w:rPr>
          <w:rFonts w:ascii="Calibri" w:eastAsia="Calibri" w:hAnsi="Calibri" w:cs="Calibri"/>
        </w:rPr>
        <w:t>)</w:t>
      </w:r>
      <w:sdt>
        <w:sdtPr>
          <w:tag w:val="goog_rdk_23"/>
          <w:id w:val="-1020397382"/>
        </w:sdtPr>
        <w:sdtEndPr/>
        <w:sdtContent>
          <w:ins w:id="34" w:author="Dylan Lawless" w:date="2022-10-20T11:14:00Z">
            <w:r>
              <w:rPr>
                <w:rFonts w:ascii="Calibri" w:eastAsia="Calibri" w:hAnsi="Calibri" w:cs="Calibri"/>
              </w:rPr>
              <w:t>.</w:t>
            </w:r>
          </w:ins>
        </w:sdtContent>
      </w:sdt>
    </w:p>
    <w:p w14:paraId="3CCFC78C" w14:textId="77777777" w:rsidR="00F957F9" w:rsidRDefault="007E641C">
      <w:pPr>
        <w:rPr>
          <w:rFonts w:ascii="Calibri" w:eastAsia="Calibri" w:hAnsi="Calibri" w:cs="Calibri"/>
        </w:rPr>
      </w:pPr>
      <w:r>
        <w:rPr>
          <w:rFonts w:ascii="Calibri" w:eastAsia="Calibri" w:hAnsi="Calibri" w:cs="Calibri"/>
        </w:rPr>
        <w:t>Good clinical practice (</w:t>
      </w:r>
      <w:hyperlink r:id="rId20">
        <w:r>
          <w:rPr>
            <w:rFonts w:ascii="Calibri" w:eastAsia="Calibri" w:hAnsi="Calibri" w:cs="Calibri"/>
            <w:color w:val="0563C1"/>
            <w:u w:val="single"/>
          </w:rPr>
          <w:t>EMA GCP</w:t>
        </w:r>
      </w:hyperlink>
      <w:r>
        <w:rPr>
          <w:rFonts w:ascii="Calibri" w:eastAsia="Calibri" w:hAnsi="Calibri" w:cs="Calibri"/>
        </w:rPr>
        <w:t>)</w:t>
      </w:r>
      <w:sdt>
        <w:sdtPr>
          <w:tag w:val="goog_rdk_24"/>
          <w:id w:val="1580556723"/>
        </w:sdtPr>
        <w:sdtEndPr/>
        <w:sdtContent>
          <w:del w:id="35" w:author="Dylan Lawless" w:date="2022-10-20T11:14:00Z">
            <w:r>
              <w:rPr>
                <w:rFonts w:ascii="Calibri" w:eastAsia="Calibri" w:hAnsi="Calibri" w:cs="Calibri"/>
              </w:rPr>
              <w:delText xml:space="preserve"> </w:delText>
            </w:r>
          </w:del>
        </w:sdtContent>
      </w:sdt>
      <w:sdt>
        <w:sdtPr>
          <w:tag w:val="goog_rdk_25"/>
          <w:id w:val="1542483111"/>
        </w:sdtPr>
        <w:sdtEndPr/>
        <w:sdtContent>
          <w:ins w:id="36" w:author="Dylan Lawless" w:date="2022-10-20T11:14:00Z">
            <w:r>
              <w:rPr>
                <w:rFonts w:ascii="Calibri" w:eastAsia="Calibri" w:hAnsi="Calibri" w:cs="Calibri"/>
              </w:rPr>
              <w:t>.</w:t>
            </w:r>
          </w:ins>
        </w:sdtContent>
      </w:sdt>
    </w:p>
    <w:p w14:paraId="0A2716B6" w14:textId="77777777" w:rsidR="00F957F9" w:rsidRDefault="00F957F9">
      <w:pPr>
        <w:rPr>
          <w:rFonts w:ascii="Calibri" w:eastAsia="Calibri" w:hAnsi="Calibri" w:cs="Calibri"/>
        </w:rPr>
      </w:pPr>
    </w:p>
    <w:p w14:paraId="189EF739" w14:textId="77777777" w:rsidR="00F957F9" w:rsidRDefault="007E641C">
      <w:pPr>
        <w:pStyle w:val="Heading1"/>
        <w:spacing w:before="0"/>
      </w:pPr>
      <w:bookmarkStart w:id="37" w:name="_heading=h.3znysh7" w:colFirst="0" w:colLast="0"/>
      <w:bookmarkEnd w:id="37"/>
      <w:r>
        <w:t>Product Overview</w:t>
      </w:r>
    </w:p>
    <w:p w14:paraId="257EF48A" w14:textId="77777777" w:rsidR="00F957F9" w:rsidRDefault="007E641C">
      <w:pPr>
        <w:rPr>
          <w:rFonts w:ascii="Calibri" w:eastAsia="Calibri" w:hAnsi="Calibri" w:cs="Calibri"/>
        </w:rPr>
      </w:pPr>
      <w:r>
        <w:rPr>
          <w:rFonts w:ascii="Calibri" w:eastAsia="Calibri" w:hAnsi="Calibri" w:cs="Calibri"/>
        </w:rPr>
        <w:t>Product Profile: Name, Treatment, Delivery, mechanism/target, discussion.</w:t>
      </w:r>
    </w:p>
    <w:p w14:paraId="127819C4" w14:textId="77777777" w:rsidR="00F957F9" w:rsidRDefault="007E641C">
      <w:pPr>
        <w:rPr>
          <w:rFonts w:ascii="Courier" w:eastAsia="Courier" w:hAnsi="Courier" w:cs="Courier"/>
        </w:rPr>
      </w:pPr>
      <w:r>
        <w:rPr>
          <w:rFonts w:ascii="Calibri" w:eastAsia="Calibri" w:hAnsi="Calibri" w:cs="Calibri"/>
        </w:rPr>
        <w:t>Dylan: Product details - Chemical Name, Composition, Availability, Structure, MoA.</w:t>
      </w:r>
    </w:p>
    <w:p w14:paraId="2481408F" w14:textId="77777777" w:rsidR="00F957F9" w:rsidRDefault="007E641C">
      <w:r>
        <w:t xml:space="preserve">Dylan: Preclinical and clinical trials overview – from successes in nonclinical to planned phase 1-3 trials. </w:t>
      </w:r>
    </w:p>
    <w:p w14:paraId="0D9664F3" w14:textId="77777777" w:rsidR="00F957F9" w:rsidRDefault="00F957F9">
      <w:pPr>
        <w:rPr>
          <w:rFonts w:ascii="Calibri" w:eastAsia="Calibri" w:hAnsi="Calibri" w:cs="Calibri"/>
        </w:rPr>
      </w:pPr>
    </w:p>
    <w:p w14:paraId="5DAB7E31" w14:textId="77777777" w:rsidR="00F957F9" w:rsidRDefault="007E641C">
      <w:pPr>
        <w:pStyle w:val="Heading1"/>
        <w:spacing w:before="0"/>
      </w:pPr>
      <w:bookmarkStart w:id="38" w:name="_heading=h.2et92p0" w:colFirst="0" w:colLast="0"/>
      <w:bookmarkEnd w:id="38"/>
      <w:r>
        <w:t>Part A: Preclinical Plan</w:t>
      </w:r>
    </w:p>
    <w:p w14:paraId="1714F552" w14:textId="77777777" w:rsidR="00F957F9" w:rsidRDefault="007E641C">
      <w:pPr>
        <w:rPr>
          <w:b/>
        </w:rPr>
      </w:pPr>
      <w:r>
        <w:t xml:space="preserve">Mouna: </w:t>
      </w:r>
      <w:r>
        <w:rPr>
          <w:b/>
        </w:rPr>
        <w:t>Pharmacodynamic</w:t>
      </w:r>
    </w:p>
    <w:p w14:paraId="1A140443" w14:textId="77777777" w:rsidR="00F957F9" w:rsidRDefault="007E641C">
      <w:pPr>
        <w:spacing w:before="240" w:after="240"/>
        <w:jc w:val="both"/>
        <w:rPr>
          <w:vertAlign w:val="superscript"/>
        </w:rPr>
      </w:pPr>
      <w:r>
        <w:t xml:space="preserve">In vitro studies will be performed on HER2 overexpressing cells such as </w:t>
      </w:r>
      <w:r>
        <w:rPr>
          <w:i/>
        </w:rPr>
        <w:t>SK-BR-3, MCF7</w:t>
      </w:r>
      <w:r>
        <w:t xml:space="preserve"> to study th</w:t>
      </w:r>
      <w:r>
        <w:t xml:space="preserve">e pharmacodynamic effect of Hermitug. To do so, parameters such as proliferation, adhesion, metastatic potential of the tumour cells, vascular endothelial growth factor will be studied. Levels of Her2 expression on the cell surface will also be measured.  </w:t>
      </w:r>
      <w:r>
        <w:t>Cross reactivity with frozen human or cynomolgus monkey tissue will be performed to study the immunoreactivity and identify the non-specific and specific binding of the mAb. In vivo studies using a nude mouse model transplanted with human breast tumor xeno</w:t>
      </w:r>
      <w:r>
        <w:t>grafts will also be performed to study the pharmacodynamic effects of hermitug. Tumor size will be measured to assess the efficacy of the treatment.</w:t>
      </w:r>
      <w:r>
        <w:rPr>
          <w:vertAlign w:val="superscript"/>
        </w:rPr>
        <w:t>1</w:t>
      </w:r>
    </w:p>
    <w:p w14:paraId="0CF43E08" w14:textId="77777777" w:rsidR="00F957F9" w:rsidRDefault="007E641C">
      <w:pPr>
        <w:spacing w:before="240" w:after="240" w:line="480" w:lineRule="auto"/>
        <w:jc w:val="both"/>
        <w:rPr>
          <w:b/>
        </w:rPr>
      </w:pPr>
      <w:r>
        <w:rPr>
          <w:b/>
        </w:rPr>
        <w:t>Pharmacokinetic and toxicokinetic studies:</w:t>
      </w:r>
    </w:p>
    <w:p w14:paraId="10FC7B85" w14:textId="77777777" w:rsidR="00F957F9" w:rsidRDefault="007E641C">
      <w:pPr>
        <w:spacing w:before="240" w:after="240"/>
        <w:jc w:val="both"/>
      </w:pPr>
      <w:r>
        <w:t>According to ICH M3 R2, In vitro metabolic and plasma protein b</w:t>
      </w:r>
      <w:r>
        <w:t xml:space="preserve">inding data for animals and humans and systemic exposure data in the species used for repeated-dose toxicity studies should be evaluated before initiating human clinical trials </w:t>
      </w:r>
      <w:r>
        <w:rPr>
          <w:vertAlign w:val="superscript"/>
        </w:rPr>
        <w:t>2</w:t>
      </w:r>
      <w:r>
        <w:t>. Therefore, Pharmacokinetic studies of Hermitug will be performed on mice, rh</w:t>
      </w:r>
      <w:r>
        <w:t>esus and cynomolgus monkeys. ADME parameters will be measured after administration of Hermitug to these models my measuring the analytes Int samples using using ELISA and LC -MS.</w:t>
      </w:r>
    </w:p>
    <w:p w14:paraId="411B6326" w14:textId="77777777" w:rsidR="00F957F9" w:rsidRDefault="007E641C">
      <w:pPr>
        <w:spacing w:before="240" w:after="240" w:line="480" w:lineRule="auto"/>
        <w:jc w:val="both"/>
        <w:rPr>
          <w:rFonts w:ascii="Arial" w:eastAsia="Arial" w:hAnsi="Arial" w:cs="Arial"/>
        </w:rPr>
      </w:pPr>
      <w:hyperlink r:id="rId21">
        <w:r>
          <w:rPr>
            <w:color w:val="1155CC"/>
            <w:u w:val="single"/>
          </w:rPr>
          <w:t>https://ascpt.onlinelibrary.wiley.com/doi/epdf/10.1111/cts.12567</w:t>
        </w:r>
      </w:hyperlink>
      <w:r>
        <w:t xml:space="preserve">: </w:t>
      </w:r>
      <w:r>
        <w:rPr>
          <w:rFonts w:ascii="Arial" w:eastAsia="Arial" w:hAnsi="Arial" w:cs="Arial"/>
          <w:noProof/>
        </w:rPr>
        <w:drawing>
          <wp:inline distT="114300" distB="114300" distL="114300" distR="114300" wp14:anchorId="16BB2118" wp14:editId="23F14214">
            <wp:extent cx="4376738" cy="1621283"/>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a:stretch>
                      <a:fillRect/>
                    </a:stretch>
                  </pic:blipFill>
                  <pic:spPr>
                    <a:xfrm>
                      <a:off x="0" y="0"/>
                      <a:ext cx="4376738" cy="1621283"/>
                    </a:xfrm>
                    <a:prstGeom prst="rect">
                      <a:avLst/>
                    </a:prstGeom>
                    <a:ln/>
                  </pic:spPr>
                </pic:pic>
              </a:graphicData>
            </a:graphic>
          </wp:inline>
        </w:drawing>
      </w:r>
    </w:p>
    <w:p w14:paraId="52B78DBB" w14:textId="77777777" w:rsidR="00F957F9" w:rsidRDefault="00F957F9"/>
    <w:p w14:paraId="66C53279" w14:textId="77777777" w:rsidR="00F957F9" w:rsidRDefault="007E641C">
      <w:r>
        <w:t xml:space="preserve">Dylan: Acute toxicity </w:t>
      </w:r>
    </w:p>
    <w:p w14:paraId="362E293E" w14:textId="77777777" w:rsidR="00F957F9" w:rsidRDefault="007E641C">
      <w:r>
        <w:t xml:space="preserve">Dylan: Dosage </w:t>
      </w:r>
    </w:p>
    <w:p w14:paraId="23F10ED6" w14:textId="77777777" w:rsidR="00F957F9" w:rsidRDefault="00F957F9">
      <w:pPr>
        <w:rPr>
          <w:rFonts w:ascii="Calibri" w:eastAsia="Calibri" w:hAnsi="Calibri" w:cs="Calibri"/>
        </w:rPr>
      </w:pPr>
    </w:p>
    <w:p w14:paraId="71D2DD03" w14:textId="77777777" w:rsidR="00F957F9" w:rsidRDefault="007E641C">
      <w:pPr>
        <w:keepNext/>
        <w:pBdr>
          <w:top w:val="nil"/>
          <w:left w:val="nil"/>
          <w:bottom w:val="nil"/>
          <w:right w:val="nil"/>
          <w:between w:val="nil"/>
        </w:pBdr>
        <w:rPr>
          <w:rFonts w:ascii="Calibri" w:eastAsia="Calibri" w:hAnsi="Calibri" w:cs="Calibri"/>
          <w:i/>
          <w:color w:val="44546A"/>
        </w:rPr>
      </w:pPr>
      <w:bookmarkStart w:id="39" w:name="_heading=h.tyjcwt" w:colFirst="0" w:colLast="0"/>
      <w:bookmarkEnd w:id="39"/>
      <w:r>
        <w:rPr>
          <w:rFonts w:ascii="Calibri" w:eastAsia="Calibri" w:hAnsi="Calibri" w:cs="Calibri"/>
          <w:i/>
          <w:color w:val="44546A"/>
        </w:rPr>
        <w:t>Table 1</w:t>
      </w:r>
      <w:r>
        <w:rPr>
          <w:rFonts w:ascii="Calibri" w:eastAsia="Calibri" w:hAnsi="Calibri" w:cs="Calibri"/>
          <w:b/>
          <w:i/>
          <w:color w:val="44546A"/>
        </w:rPr>
        <w:t xml:space="preserve"> </w:t>
      </w:r>
      <w:r>
        <w:rPr>
          <w:rFonts w:ascii="Calibri" w:eastAsia="Calibri" w:hAnsi="Calibri" w:cs="Calibri"/>
          <w:i/>
          <w:color w:val="44546A"/>
        </w:rPr>
        <w:t>Overall Summary of Nonclinical Acute Toxicity Studies with Hertumig</w:t>
      </w:r>
    </w:p>
    <w:p w14:paraId="4175C1E9" w14:textId="77777777" w:rsidR="00F957F9" w:rsidRDefault="007E641C">
      <w:pPr>
        <w:rPr>
          <w:rFonts w:ascii="Calibri" w:eastAsia="Calibri" w:hAnsi="Calibri" w:cs="Calibri"/>
          <w:color w:val="000000"/>
        </w:rPr>
      </w:pPr>
      <w:r>
        <w:rPr>
          <w:rFonts w:ascii="Calibri" w:eastAsia="Calibri" w:hAnsi="Calibri" w:cs="Calibri"/>
          <w:noProof/>
          <w:color w:val="000000"/>
        </w:rPr>
        <w:drawing>
          <wp:inline distT="0" distB="0" distL="0" distR="0" wp14:anchorId="7980C11E" wp14:editId="5B7DA384">
            <wp:extent cx="3350349" cy="814017"/>
            <wp:effectExtent l="0" t="0" r="0" b="0"/>
            <wp:docPr id="11" name="image2.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Table&#10;&#10;Description automatically generated"/>
                    <pic:cNvPicPr preferRelativeResize="0"/>
                  </pic:nvPicPr>
                  <pic:blipFill>
                    <a:blip r:embed="rId23"/>
                    <a:srcRect/>
                    <a:stretch>
                      <a:fillRect/>
                    </a:stretch>
                  </pic:blipFill>
                  <pic:spPr>
                    <a:xfrm>
                      <a:off x="0" y="0"/>
                      <a:ext cx="3350349" cy="814017"/>
                    </a:xfrm>
                    <a:prstGeom prst="rect">
                      <a:avLst/>
                    </a:prstGeom>
                    <a:ln/>
                  </pic:spPr>
                </pic:pic>
              </a:graphicData>
            </a:graphic>
          </wp:inline>
        </w:drawing>
      </w:r>
    </w:p>
    <w:p w14:paraId="5D9CF15E" w14:textId="77777777" w:rsidR="00F957F9" w:rsidRDefault="00F957F9">
      <w:pPr>
        <w:rPr>
          <w:rFonts w:ascii="Calibri" w:eastAsia="Calibri" w:hAnsi="Calibri" w:cs="Calibri"/>
          <w:color w:val="000000"/>
        </w:rPr>
      </w:pPr>
    </w:p>
    <w:p w14:paraId="68E4884D" w14:textId="77777777" w:rsidR="00F957F9" w:rsidRDefault="007E641C">
      <w:pPr>
        <w:pStyle w:val="Heading1"/>
        <w:spacing w:before="0"/>
      </w:pPr>
      <w:bookmarkStart w:id="40" w:name="_heading=h.3dy6vkm" w:colFirst="0" w:colLast="0"/>
      <w:bookmarkEnd w:id="40"/>
      <w:r>
        <w:t>Part B: Clinical Plan</w:t>
      </w:r>
    </w:p>
    <w:p w14:paraId="224DD40E" w14:textId="77777777" w:rsidR="00F957F9" w:rsidRDefault="00F957F9"/>
    <w:p w14:paraId="1ECCEE03" w14:textId="77777777" w:rsidR="00F957F9" w:rsidRDefault="007E641C">
      <w:r>
        <w:lastRenderedPageBreak/>
        <w:t>Mouna: PK/PD</w:t>
      </w:r>
    </w:p>
    <w:p w14:paraId="36D3A329" w14:textId="77777777" w:rsidR="00F957F9" w:rsidRDefault="007E641C">
      <w:pPr>
        <w:spacing w:before="240" w:after="240"/>
        <w:jc w:val="both"/>
        <w:rPr>
          <w:rFonts w:ascii="Arial" w:eastAsia="Arial" w:hAnsi="Arial" w:cs="Arial"/>
        </w:rPr>
      </w:pPr>
      <w:r>
        <w:rPr>
          <w:rFonts w:ascii="Arial" w:eastAsia="Arial" w:hAnsi="Arial" w:cs="Arial"/>
        </w:rPr>
        <w:t>Clinical trial will be conducted in Germany and therefore should be approved by the competences in of the study country i.e Paul Ehrlich Institute. T</w:t>
      </w:r>
      <w:r>
        <w:rPr>
          <w:rFonts w:ascii="Arial" w:eastAsia="Arial" w:hAnsi="Arial" w:cs="Arial"/>
        </w:rPr>
        <w:t>he phase 1 trial will be performed on 15 cancer patients to avoid endangering healthy volunteers and will aim to evaluate the safety of the mAb.</w:t>
      </w:r>
    </w:p>
    <w:p w14:paraId="70272CF7" w14:textId="77777777" w:rsidR="00F957F9" w:rsidRDefault="007E641C">
      <w:pPr>
        <w:spacing w:before="240" w:after="240"/>
        <w:jc w:val="both"/>
        <w:rPr>
          <w:rFonts w:ascii="Arial" w:eastAsia="Arial" w:hAnsi="Arial" w:cs="Arial"/>
          <w:vertAlign w:val="superscript"/>
        </w:rPr>
      </w:pPr>
      <w:r>
        <w:rPr>
          <w:rFonts w:ascii="Arial" w:eastAsia="Arial" w:hAnsi="Arial" w:cs="Arial"/>
        </w:rPr>
        <w:t>The objectives of the clinical pharmacology program are to evaluate the pharmacokinetic profile of hermitug. Th</w:t>
      </w:r>
      <w:r>
        <w:rPr>
          <w:rFonts w:ascii="Arial" w:eastAsia="Arial" w:hAnsi="Arial" w:cs="Arial"/>
        </w:rPr>
        <w:t>e pharmacokinetics (absorption, distribution and elimination) will be characterised during single-dose and steady-state conditions in patients.</w:t>
      </w:r>
      <w:r>
        <w:rPr>
          <w:rFonts w:ascii="Arial" w:eastAsia="Arial" w:hAnsi="Arial" w:cs="Arial"/>
          <w:vertAlign w:val="superscript"/>
        </w:rPr>
        <w:t>3</w:t>
      </w:r>
    </w:p>
    <w:p w14:paraId="29F4EE1A" w14:textId="77777777" w:rsidR="00F957F9" w:rsidRDefault="007E641C">
      <w:pPr>
        <w:spacing w:before="240" w:after="240"/>
        <w:jc w:val="both"/>
      </w:pPr>
      <w:r>
        <w:rPr>
          <w:rFonts w:ascii="Arial" w:eastAsia="Arial" w:hAnsi="Arial" w:cs="Arial"/>
        </w:rPr>
        <w:t>Following successful results with phase 1, the cohorts of the phase 2  and 3 will have more and will evaluate the efficacy of the drug in inhibiting the progress of the disease, along with additional side effects.</w:t>
      </w:r>
    </w:p>
    <w:p w14:paraId="345F245A" w14:textId="77777777" w:rsidR="00F957F9" w:rsidRDefault="007E641C">
      <w:r>
        <w:t>Dylan: Trial design</w:t>
      </w:r>
    </w:p>
    <w:p w14:paraId="4102606B" w14:textId="77777777" w:rsidR="00F957F9" w:rsidRDefault="007E641C">
      <w:r>
        <w:t>Dylan: Dosage</w:t>
      </w:r>
    </w:p>
    <w:p w14:paraId="1339CCE7" w14:textId="77777777" w:rsidR="00F957F9" w:rsidRDefault="00F957F9"/>
    <w:p w14:paraId="2B768034" w14:textId="77777777" w:rsidR="00F957F9" w:rsidRDefault="007E641C">
      <w:pPr>
        <w:pBdr>
          <w:top w:val="nil"/>
          <w:left w:val="nil"/>
          <w:bottom w:val="nil"/>
          <w:right w:val="nil"/>
          <w:between w:val="nil"/>
        </w:pBdr>
        <w:rPr>
          <w:rFonts w:ascii="Calibri" w:eastAsia="Calibri" w:hAnsi="Calibri" w:cs="Calibri"/>
          <w:i/>
          <w:color w:val="44546A"/>
        </w:rPr>
      </w:pPr>
      <w:bookmarkStart w:id="41" w:name="_heading=h.1t3h5sf" w:colFirst="0" w:colLast="0"/>
      <w:bookmarkEnd w:id="41"/>
      <w:r>
        <w:rPr>
          <w:rFonts w:ascii="Calibri" w:eastAsia="Calibri" w:hAnsi="Calibri" w:cs="Calibri"/>
          <w:i/>
          <w:color w:val="44546A"/>
        </w:rPr>
        <w:t>Table 2</w:t>
      </w:r>
      <w:r>
        <w:rPr>
          <w:rFonts w:ascii="Calibri" w:eastAsia="Calibri" w:hAnsi="Calibri" w:cs="Calibri"/>
          <w:i/>
          <w:color w:val="44546A"/>
        </w:rPr>
        <w:t xml:space="preserve"> Overall Summary of Planned Clinical Studies with Hertumig</w:t>
      </w:r>
    </w:p>
    <w:p w14:paraId="7C210CE6" w14:textId="77777777" w:rsidR="00F957F9" w:rsidRDefault="007E641C">
      <w:pPr>
        <w:rPr>
          <w:rFonts w:ascii="Calibri" w:eastAsia="Calibri" w:hAnsi="Calibri" w:cs="Calibri"/>
        </w:rPr>
      </w:pPr>
      <w:r>
        <w:rPr>
          <w:rFonts w:ascii="Calibri" w:eastAsia="Calibri" w:hAnsi="Calibri" w:cs="Calibri"/>
          <w:noProof/>
        </w:rPr>
        <w:drawing>
          <wp:inline distT="0" distB="0" distL="0" distR="0" wp14:anchorId="7DF6F676" wp14:editId="065A0235">
            <wp:extent cx="3687728" cy="1116206"/>
            <wp:effectExtent l="0" t="0" r="0" b="0"/>
            <wp:docPr id="13" name="image3.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Table&#10;&#10;Description automatically generated"/>
                    <pic:cNvPicPr preferRelativeResize="0"/>
                  </pic:nvPicPr>
                  <pic:blipFill>
                    <a:blip r:embed="rId24"/>
                    <a:srcRect/>
                    <a:stretch>
                      <a:fillRect/>
                    </a:stretch>
                  </pic:blipFill>
                  <pic:spPr>
                    <a:xfrm>
                      <a:off x="0" y="0"/>
                      <a:ext cx="3687728" cy="1116206"/>
                    </a:xfrm>
                    <a:prstGeom prst="rect">
                      <a:avLst/>
                    </a:prstGeom>
                    <a:ln/>
                  </pic:spPr>
                </pic:pic>
              </a:graphicData>
            </a:graphic>
          </wp:inline>
        </w:drawing>
      </w:r>
    </w:p>
    <w:p w14:paraId="1AF8D4BC" w14:textId="77777777" w:rsidR="00F957F9" w:rsidRDefault="00F957F9"/>
    <w:p w14:paraId="5705E977" w14:textId="77777777" w:rsidR="00F957F9" w:rsidRDefault="007E641C">
      <w:pPr>
        <w:rPr>
          <w:color w:val="0563C1"/>
        </w:rPr>
      </w:pPr>
      <w:r>
        <w:rPr>
          <w:color w:val="0563C1"/>
        </w:rPr>
        <w:t>Raluca: Clinical plan</w:t>
      </w:r>
    </w:p>
    <w:p w14:paraId="18DA6AC7" w14:textId="77777777" w:rsidR="00F957F9" w:rsidRDefault="007E641C">
      <w:pPr>
        <w:spacing w:before="240" w:after="240" w:line="480" w:lineRule="auto"/>
        <w:jc w:val="both"/>
        <w:rPr>
          <w:color w:val="0563C1"/>
        </w:rPr>
      </w:pPr>
      <w:r>
        <w:rPr>
          <w:color w:val="0563C1"/>
        </w:rPr>
        <w:t>In accordance with ICH E6 (R2) [</w:t>
      </w:r>
      <w:r>
        <w:rPr>
          <w:color w:val="0563C1"/>
          <w:highlight w:val="yellow"/>
        </w:rPr>
        <w:t>2</w:t>
      </w:r>
      <w:r>
        <w:rPr>
          <w:color w:val="0563C1"/>
        </w:rPr>
        <w:t>], three open-label, phase I clinical trials in patients with refractory (grade 4) HER2-positive meta-static breast cancer, which will be primarily designed to determine the safety, maximum tolerated dose and pharmacokinetics of Hertumig. The weekly schedu</w:t>
      </w:r>
      <w:r>
        <w:rPr>
          <w:color w:val="0563C1"/>
        </w:rPr>
        <w:t>le of i.v. infusion is based on the expected clearance calculated from preclinical studies and was continued until disease progressed. As is usual in such studies, relatively low numbers of patients will be recruited in these phase I clinical trials (n =15</w:t>
      </w:r>
      <w:r>
        <w:rPr>
          <w:color w:val="0563C1"/>
        </w:rPr>
        <w:t xml:space="preserve">-18) and the enrolment can be completed in a short period of time. </w:t>
      </w:r>
    </w:p>
    <w:p w14:paraId="0E3F0107" w14:textId="77777777" w:rsidR="00F957F9" w:rsidRDefault="00F957F9">
      <w:pPr>
        <w:rPr>
          <w:rFonts w:ascii="Calibri" w:eastAsia="Calibri" w:hAnsi="Calibri" w:cs="Calibri"/>
        </w:rPr>
      </w:pPr>
    </w:p>
    <w:p w14:paraId="22172DE1" w14:textId="77777777" w:rsidR="00F957F9" w:rsidRDefault="007E641C">
      <w:pPr>
        <w:pStyle w:val="Heading1"/>
        <w:spacing w:before="0"/>
      </w:pPr>
      <w:bookmarkStart w:id="42" w:name="_heading=h.4d34og8" w:colFirst="0" w:colLast="0"/>
      <w:bookmarkEnd w:id="42"/>
      <w:r>
        <w:t>Part C: Chemistry, Manufacturing and Controls, CMC</w:t>
      </w:r>
    </w:p>
    <w:p w14:paraId="6E47DD63" w14:textId="77777777" w:rsidR="00F957F9" w:rsidRDefault="00F957F9">
      <w:pPr>
        <w:rPr>
          <w:rFonts w:ascii="Calibri" w:eastAsia="Calibri" w:hAnsi="Calibri" w:cs="Calibri"/>
        </w:rPr>
      </w:pPr>
    </w:p>
    <w:p w14:paraId="56051833" w14:textId="77777777" w:rsidR="00F957F9" w:rsidRDefault="007E641C">
      <w:r>
        <w:t>Description of Manufacturing Process and Process Controls</w:t>
      </w:r>
    </w:p>
    <w:p w14:paraId="1C7E3279" w14:textId="77777777" w:rsidR="00F957F9" w:rsidRDefault="007E641C">
      <w:pPr>
        <w:jc w:val="both"/>
        <w:rPr>
          <w:rFonts w:ascii="Calibri" w:eastAsia="Calibri" w:hAnsi="Calibri" w:cs="Calibri"/>
        </w:rPr>
      </w:pPr>
      <w:r>
        <w:rPr>
          <w:rFonts w:ascii="Calibri" w:eastAsia="Calibri" w:hAnsi="Calibri" w:cs="Calibri"/>
        </w:rPr>
        <w:t>Quality attributes and methods</w:t>
      </w:r>
    </w:p>
    <w:p w14:paraId="30630C8C" w14:textId="77777777" w:rsidR="00F957F9" w:rsidRDefault="007E641C">
      <w:pPr>
        <w:rPr>
          <w:rFonts w:ascii="Calibri" w:eastAsia="Calibri" w:hAnsi="Calibri" w:cs="Calibri"/>
          <w:highlight w:val="white"/>
        </w:rPr>
      </w:pPr>
      <w:r>
        <w:rPr>
          <w:highlight w:val="white"/>
        </w:rPr>
        <w:t xml:space="preserve">Design spaces </w:t>
      </w:r>
    </w:p>
    <w:p w14:paraId="62E5205D" w14:textId="77777777" w:rsidR="00F957F9" w:rsidRDefault="007E641C">
      <w:r>
        <w:t>Process Risk Assessment Specifi</w:t>
      </w:r>
      <w:r>
        <w:t>cations</w:t>
      </w:r>
    </w:p>
    <w:p w14:paraId="0B1770E5" w14:textId="77777777" w:rsidR="00F957F9" w:rsidRDefault="007E641C">
      <w:pPr>
        <w:rPr>
          <w:highlight w:val="white"/>
        </w:rPr>
      </w:pPr>
      <w:r>
        <w:t xml:space="preserve">Process Risk Assessment </w:t>
      </w:r>
      <w:r>
        <w:rPr>
          <w:highlight w:val="white"/>
        </w:rPr>
        <w:t xml:space="preserve">Control </w:t>
      </w:r>
      <w:r>
        <w:t>strategy</w:t>
      </w:r>
      <w:r>
        <w:rPr>
          <w:highlight w:val="white"/>
        </w:rPr>
        <w:t xml:space="preserve"> </w:t>
      </w:r>
    </w:p>
    <w:sdt>
      <w:sdtPr>
        <w:tag w:val="goog_rdk_27"/>
        <w:id w:val="299654652"/>
      </w:sdtPr>
      <w:sdtEndPr/>
      <w:sdtContent>
        <w:p w14:paraId="1D52C441" w14:textId="77777777" w:rsidR="00F957F9" w:rsidRDefault="007E641C">
          <w:pPr>
            <w:rPr>
              <w:ins w:id="43" w:author="Dylan Lawless" w:date="2022-10-20T14:12:00Z"/>
              <w:highlight w:val="white"/>
            </w:rPr>
          </w:pPr>
          <w:r>
            <w:rPr>
              <w:highlight w:val="white"/>
            </w:rPr>
            <w:t>Regulatory Filing and Process Monitoring</w:t>
          </w:r>
          <w:sdt>
            <w:sdtPr>
              <w:tag w:val="goog_rdk_26"/>
              <w:id w:val="-1581519813"/>
            </w:sdtPr>
            <w:sdtEndPr/>
            <w:sdtContent/>
          </w:sdt>
        </w:p>
      </w:sdtContent>
    </w:sdt>
    <w:p w14:paraId="0B3FBAE6" w14:textId="77777777" w:rsidR="00F957F9" w:rsidRDefault="00F957F9"/>
    <w:p w14:paraId="26F1AF65" w14:textId="77777777" w:rsidR="00F957F9" w:rsidRDefault="007E641C">
      <w:pPr>
        <w:spacing w:before="240" w:after="240" w:line="480" w:lineRule="auto"/>
        <w:jc w:val="both"/>
        <w:rPr>
          <w:color w:val="0563C1"/>
        </w:rPr>
      </w:pPr>
      <w:r>
        <w:rPr>
          <w:color w:val="0563C1"/>
        </w:rPr>
        <w:t>Overall, description of the upstream (cell expansion and main fermentation) and downstream process will be provided. The steps, control parameters, test methods</w:t>
      </w:r>
      <w:r>
        <w:rPr>
          <w:color w:val="0563C1"/>
        </w:rPr>
        <w:t xml:space="preserve"> used for control, and acceptance criteria to be indicated, </w:t>
      </w:r>
      <w:r>
        <w:rPr>
          <w:color w:val="0563C1"/>
        </w:rPr>
        <w:lastRenderedPageBreak/>
        <w:t>in addition to information about buffer volumes, flow rates, in process controls, maximum target mass, and collection mode.</w:t>
      </w:r>
    </w:p>
    <w:p w14:paraId="20E2851E" w14:textId="77777777" w:rsidR="00F957F9" w:rsidRDefault="007E641C">
      <w:pPr>
        <w:spacing w:before="240" w:after="240" w:line="480" w:lineRule="auto"/>
        <w:jc w:val="both"/>
        <w:rPr>
          <w:color w:val="0563C1"/>
        </w:rPr>
      </w:pPr>
      <w:r>
        <w:rPr>
          <w:color w:val="0563C1"/>
        </w:rPr>
        <w:t>Each step in the filling, storage, and shipping steps will be described adequately, along with in-process controls and tests. The specifications for the raw materials used for purification, and the bulk formulation process will be provided.</w:t>
      </w:r>
    </w:p>
    <w:p w14:paraId="2D19980E" w14:textId="77777777" w:rsidR="00F957F9" w:rsidRDefault="00F957F9"/>
    <w:p w14:paraId="49EB27DA" w14:textId="77777777" w:rsidR="00F957F9" w:rsidRDefault="007E641C">
      <w:pPr>
        <w:pStyle w:val="Heading1"/>
        <w:spacing w:before="0"/>
      </w:pPr>
      <w:bookmarkStart w:id="44" w:name="_heading=h.2s8eyo1" w:colFirst="0" w:colLast="0"/>
      <w:bookmarkEnd w:id="44"/>
      <w:r>
        <w:t>Part D: Scient</w:t>
      </w:r>
      <w:r>
        <w:t>ific Advice</w:t>
      </w:r>
    </w:p>
    <w:p w14:paraId="5D64BD12" w14:textId="77777777" w:rsidR="00F957F9" w:rsidRDefault="007E641C">
      <w:r>
        <w:t>Dylan: EMA Scientific Advice overview</w:t>
      </w:r>
    </w:p>
    <w:p w14:paraId="7CB6446F" w14:textId="77777777" w:rsidR="00F957F9" w:rsidRDefault="007E641C">
      <w:r>
        <w:t>Dylan: Parallel scientific advice</w:t>
      </w:r>
    </w:p>
    <w:p w14:paraId="776C61EA" w14:textId="77777777" w:rsidR="00F957F9" w:rsidRDefault="007E641C">
      <w:r>
        <w:t>Dylan: Application timetable</w:t>
      </w:r>
    </w:p>
    <w:p w14:paraId="13F53723" w14:textId="77777777" w:rsidR="00F957F9" w:rsidRDefault="007E641C">
      <w:r>
        <w:t>Dylan: Qs on Dose response studies</w:t>
      </w:r>
    </w:p>
    <w:p w14:paraId="4150E732" w14:textId="77777777" w:rsidR="00F957F9" w:rsidRDefault="007E641C">
      <w:r>
        <w:t>Dylan: Qs on Non-clinical aspects</w:t>
      </w:r>
    </w:p>
    <w:p w14:paraId="57C24CD1" w14:textId="77777777" w:rsidR="00F957F9" w:rsidRDefault="00F957F9">
      <w:pPr>
        <w:rPr>
          <w:rFonts w:ascii="Calibri" w:eastAsia="Calibri" w:hAnsi="Calibri" w:cs="Calibri"/>
        </w:rPr>
      </w:pPr>
    </w:p>
    <w:p w14:paraId="5409DE18" w14:textId="77777777" w:rsidR="00F957F9" w:rsidRDefault="007E641C">
      <w:pPr>
        <w:pBdr>
          <w:top w:val="nil"/>
          <w:left w:val="nil"/>
          <w:bottom w:val="nil"/>
          <w:right w:val="nil"/>
          <w:between w:val="nil"/>
        </w:pBdr>
        <w:rPr>
          <w:rFonts w:ascii="Calibri" w:eastAsia="Calibri" w:hAnsi="Calibri" w:cs="Calibri"/>
          <w:i/>
          <w:color w:val="44546A"/>
        </w:rPr>
      </w:pPr>
      <w:bookmarkStart w:id="45" w:name="_heading=h.17dp8vu" w:colFirst="0" w:colLast="0"/>
      <w:bookmarkEnd w:id="45"/>
      <w:r>
        <w:rPr>
          <w:rFonts w:ascii="Calibri" w:eastAsia="Calibri" w:hAnsi="Calibri" w:cs="Calibri"/>
          <w:i/>
          <w:color w:val="44546A"/>
        </w:rPr>
        <w:t>Table 4 2023 Submission deadlines - Scientific advice, protocol assistanc</w:t>
      </w:r>
      <w:r>
        <w:rPr>
          <w:rFonts w:ascii="Calibri" w:eastAsia="Calibri" w:hAnsi="Calibri" w:cs="Calibri"/>
          <w:i/>
          <w:color w:val="44546A"/>
        </w:rPr>
        <w:t>e, qualification of biomarkers</w:t>
      </w:r>
    </w:p>
    <w:p w14:paraId="199A1557" w14:textId="77777777" w:rsidR="00F957F9" w:rsidRDefault="007E641C">
      <w:pPr>
        <w:rPr>
          <w:rFonts w:ascii="Calibri" w:eastAsia="Calibri" w:hAnsi="Calibri" w:cs="Calibri"/>
        </w:rPr>
      </w:pPr>
      <w:r>
        <w:rPr>
          <w:rFonts w:ascii="Calibri" w:eastAsia="Calibri" w:hAnsi="Calibri" w:cs="Calibri"/>
          <w:noProof/>
        </w:rPr>
        <w:drawing>
          <wp:inline distT="0" distB="0" distL="0" distR="0" wp14:anchorId="4613701D" wp14:editId="72C0DF99">
            <wp:extent cx="2278347" cy="1132358"/>
            <wp:effectExtent l="0" t="0" r="0" b="0"/>
            <wp:docPr id="12" name="image1.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Table&#10;&#10;Description automatically generated"/>
                    <pic:cNvPicPr preferRelativeResize="0"/>
                  </pic:nvPicPr>
                  <pic:blipFill>
                    <a:blip r:embed="rId25"/>
                    <a:srcRect/>
                    <a:stretch>
                      <a:fillRect/>
                    </a:stretch>
                  </pic:blipFill>
                  <pic:spPr>
                    <a:xfrm>
                      <a:off x="0" y="0"/>
                      <a:ext cx="2278347" cy="1132358"/>
                    </a:xfrm>
                    <a:prstGeom prst="rect">
                      <a:avLst/>
                    </a:prstGeom>
                    <a:ln/>
                  </pic:spPr>
                </pic:pic>
              </a:graphicData>
            </a:graphic>
          </wp:inline>
        </w:drawing>
      </w:r>
    </w:p>
    <w:p w14:paraId="47315D2F" w14:textId="77777777" w:rsidR="00F957F9" w:rsidRDefault="00F957F9">
      <w:pPr>
        <w:rPr>
          <w:rFonts w:ascii="Calibri" w:eastAsia="Calibri" w:hAnsi="Calibri" w:cs="Calibri"/>
          <w:color w:val="000000"/>
        </w:rPr>
      </w:pPr>
    </w:p>
    <w:p w14:paraId="4BD09EDA" w14:textId="77777777" w:rsidR="00F957F9" w:rsidRDefault="007E641C">
      <w:pPr>
        <w:pStyle w:val="Heading1"/>
        <w:spacing w:before="0"/>
      </w:pPr>
      <w:bookmarkStart w:id="46" w:name="_heading=h.3rdcrjn" w:colFirst="0" w:colLast="0"/>
      <w:bookmarkEnd w:id="46"/>
      <w:r>
        <w:t>Part E: Inspection Readiness</w:t>
      </w:r>
    </w:p>
    <w:p w14:paraId="1D6AF5AD" w14:textId="77777777" w:rsidR="00F957F9" w:rsidRDefault="007E641C">
      <w:pPr>
        <w:rPr>
          <w:rFonts w:ascii="Calibri" w:eastAsia="Calibri" w:hAnsi="Calibri" w:cs="Calibri"/>
        </w:rPr>
      </w:pPr>
      <w:r>
        <w:rPr>
          <w:rFonts w:ascii="Calibri" w:eastAsia="Calibri" w:hAnsi="Calibri" w:cs="Calibri"/>
        </w:rPr>
        <w:t>Dylan: Reasons</w:t>
      </w:r>
    </w:p>
    <w:p w14:paraId="2B5FB794" w14:textId="77777777" w:rsidR="00F957F9" w:rsidRDefault="007E641C">
      <w:pPr>
        <w:rPr>
          <w:rFonts w:ascii="Calibri" w:eastAsia="Calibri" w:hAnsi="Calibri" w:cs="Calibri"/>
        </w:rPr>
      </w:pPr>
      <w:r>
        <w:rPr>
          <w:rFonts w:ascii="Calibri" w:eastAsia="Calibri" w:hAnsi="Calibri" w:cs="Calibri"/>
        </w:rPr>
        <w:t>Dylan Readiness key points.</w:t>
      </w:r>
    </w:p>
    <w:p w14:paraId="1212786B" w14:textId="77777777" w:rsidR="00F957F9" w:rsidRDefault="00F957F9">
      <w:pPr>
        <w:rPr>
          <w:rFonts w:ascii="Calibri" w:eastAsia="Calibri" w:hAnsi="Calibri" w:cs="Calibri"/>
        </w:rPr>
      </w:pPr>
    </w:p>
    <w:p w14:paraId="69A25791" w14:textId="77777777" w:rsidR="00F957F9" w:rsidRDefault="007E641C">
      <w:pPr>
        <w:pStyle w:val="Heading1"/>
        <w:spacing w:before="0"/>
      </w:pPr>
      <w:bookmarkStart w:id="47" w:name="_heading=h.26in1rg" w:colFirst="0" w:colLast="0"/>
      <w:bookmarkEnd w:id="47"/>
      <w:r>
        <w:t>Overall strategy</w:t>
      </w:r>
    </w:p>
    <w:p w14:paraId="14064672" w14:textId="77777777" w:rsidR="00F957F9" w:rsidRDefault="007E641C">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Dylan: List of key points</w:t>
      </w:r>
    </w:p>
    <w:p w14:paraId="4FC9450D" w14:textId="77777777" w:rsidR="00F957F9" w:rsidRDefault="00F957F9">
      <w:pPr>
        <w:pBdr>
          <w:top w:val="nil"/>
          <w:left w:val="nil"/>
          <w:bottom w:val="nil"/>
          <w:right w:val="nil"/>
          <w:between w:val="nil"/>
        </w:pBdr>
        <w:rPr>
          <w:rFonts w:ascii="Calibri" w:eastAsia="Calibri" w:hAnsi="Calibri" w:cs="Calibri"/>
          <w:color w:val="000000"/>
        </w:rPr>
      </w:pPr>
    </w:p>
    <w:p w14:paraId="776AE20E" w14:textId="77777777" w:rsidR="00F957F9" w:rsidRDefault="007E641C">
      <w:pPr>
        <w:pStyle w:val="Heading1"/>
        <w:spacing w:before="0"/>
      </w:pPr>
      <w:bookmarkStart w:id="48" w:name="_heading=h.lnxbz9" w:colFirst="0" w:colLast="0"/>
      <w:bookmarkEnd w:id="48"/>
      <w:r>
        <w:t>Advice to Management</w:t>
      </w:r>
    </w:p>
    <w:p w14:paraId="5A6F2739" w14:textId="77777777" w:rsidR="00F957F9" w:rsidRDefault="007E641C">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Dylan: List of key achievements and list of next steps and outcome reasoning. </w:t>
      </w:r>
    </w:p>
    <w:p w14:paraId="7540A486" w14:textId="77777777" w:rsidR="00F957F9" w:rsidRDefault="00F957F9">
      <w:pPr>
        <w:pBdr>
          <w:top w:val="nil"/>
          <w:left w:val="nil"/>
          <w:bottom w:val="nil"/>
          <w:right w:val="nil"/>
          <w:between w:val="nil"/>
        </w:pBdr>
        <w:rPr>
          <w:rFonts w:ascii="Calibri" w:eastAsia="Calibri" w:hAnsi="Calibri" w:cs="Calibri"/>
          <w:color w:val="000000"/>
        </w:rPr>
      </w:pPr>
    </w:p>
    <w:p w14:paraId="4BF49B52" w14:textId="77777777" w:rsidR="00F957F9" w:rsidRDefault="007E641C">
      <w:pPr>
        <w:pStyle w:val="Heading1"/>
        <w:spacing w:before="0"/>
      </w:pPr>
      <w:bookmarkStart w:id="49" w:name="_heading=h.35nkun2" w:colFirst="0" w:colLast="0"/>
      <w:bookmarkEnd w:id="49"/>
      <w:r>
        <w:t>Conclusion</w:t>
      </w:r>
    </w:p>
    <w:p w14:paraId="01F76F56" w14:textId="77777777" w:rsidR="00F957F9" w:rsidRDefault="007E641C">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Dylan: Summary</w:t>
      </w:r>
    </w:p>
    <w:p w14:paraId="0C76E1DB" w14:textId="77777777" w:rsidR="00F957F9" w:rsidRDefault="00F957F9">
      <w:pPr>
        <w:pStyle w:val="Heading1"/>
        <w:spacing w:before="0"/>
      </w:pPr>
    </w:p>
    <w:p w14:paraId="47C33719" w14:textId="77777777" w:rsidR="00F957F9" w:rsidRDefault="007E641C">
      <w:pPr>
        <w:pStyle w:val="Heading1"/>
        <w:spacing w:before="0"/>
      </w:pPr>
      <w:bookmarkStart w:id="50" w:name="_heading=h.1ksv4uv" w:colFirst="0" w:colLast="0"/>
      <w:bookmarkEnd w:id="50"/>
      <w:r>
        <w:t xml:space="preserve">Supplemental </w:t>
      </w:r>
    </w:p>
    <w:p w14:paraId="27258ED2" w14:textId="77777777" w:rsidR="00F957F9" w:rsidRDefault="007E641C">
      <w:r>
        <w:t>Dylan: introduction on therapeutic mAb.</w:t>
      </w:r>
    </w:p>
    <w:p w14:paraId="66E4C330" w14:textId="77777777" w:rsidR="00F957F9" w:rsidRDefault="00F957F9"/>
    <w:p w14:paraId="7120EB6A" w14:textId="77777777" w:rsidR="00F957F9" w:rsidRDefault="007E641C">
      <w:pPr>
        <w:rPr>
          <w:rFonts w:ascii="Calibri" w:eastAsia="Calibri" w:hAnsi="Calibri" w:cs="Calibri"/>
        </w:rPr>
      </w:pPr>
      <w:r>
        <w:br w:type="page"/>
      </w:r>
    </w:p>
    <w:p w14:paraId="16F43FB1" w14:textId="77777777" w:rsidR="00F957F9" w:rsidRDefault="007E641C">
      <w:pPr>
        <w:pStyle w:val="Heading1"/>
        <w:spacing w:before="0"/>
        <w:rPr>
          <w:rFonts w:ascii="Calibri" w:eastAsia="Calibri" w:hAnsi="Calibri" w:cs="Calibri"/>
          <w:sz w:val="20"/>
          <w:szCs w:val="20"/>
        </w:rPr>
      </w:pPr>
      <w:bookmarkStart w:id="51" w:name="_heading=h.44sinio" w:colFirst="0" w:colLast="0"/>
      <w:bookmarkEnd w:id="51"/>
      <w:r>
        <w:rPr>
          <w:rFonts w:ascii="Calibri" w:eastAsia="Calibri" w:hAnsi="Calibri" w:cs="Calibri"/>
          <w:sz w:val="20"/>
          <w:szCs w:val="20"/>
        </w:rPr>
        <w:lastRenderedPageBreak/>
        <w:t>References</w:t>
      </w:r>
    </w:p>
    <w:p w14:paraId="333C1848" w14:textId="77777777" w:rsidR="00F957F9" w:rsidRDefault="007E641C">
      <w:pPr>
        <w:pBdr>
          <w:top w:val="nil"/>
          <w:left w:val="nil"/>
          <w:bottom w:val="nil"/>
          <w:right w:val="nil"/>
          <w:between w:val="nil"/>
        </w:pBdr>
        <w:tabs>
          <w:tab w:val="left" w:pos="380"/>
        </w:tabs>
        <w:ind w:left="384" w:hanging="384"/>
        <w:rPr>
          <w:rFonts w:ascii="Calibri" w:eastAsia="Calibri" w:hAnsi="Calibri" w:cs="Calibri"/>
          <w:color w:val="000000"/>
        </w:rPr>
      </w:pPr>
      <w:r>
        <w:rPr>
          <w:rFonts w:ascii="Calibri" w:eastAsia="Calibri" w:hAnsi="Calibri" w:cs="Calibri"/>
          <w:color w:val="000000"/>
        </w:rPr>
        <w:t>[1]</w:t>
      </w:r>
      <w:r>
        <w:rPr>
          <w:rFonts w:ascii="Calibri" w:eastAsia="Calibri" w:hAnsi="Calibri" w:cs="Calibri"/>
          <w:color w:val="000000"/>
        </w:rPr>
        <w:tab/>
      </w:r>
      <w:r>
        <w:rPr>
          <w:rFonts w:ascii="Calibri" w:eastAsia="Calibri" w:hAnsi="Calibri" w:cs="Calibri"/>
          <w:color w:val="000000"/>
        </w:rPr>
        <w:t xml:space="preserve">I. C. H. Guideline, “ICH: M3 (R2) Guidance on nonclinical safety studies for the conduct of human clinical trials and marketing authorization for pharmaceuticals. Version step 4 2009.,” in </w:t>
      </w:r>
      <w:r>
        <w:rPr>
          <w:rFonts w:ascii="Calibri" w:eastAsia="Calibri" w:hAnsi="Calibri" w:cs="Calibri"/>
          <w:i/>
          <w:color w:val="000000"/>
        </w:rPr>
        <w:t>International conference on harmonisation of technical requirements</w:t>
      </w:r>
      <w:r>
        <w:rPr>
          <w:rFonts w:ascii="Calibri" w:eastAsia="Calibri" w:hAnsi="Calibri" w:cs="Calibri"/>
          <w:i/>
          <w:color w:val="000000"/>
        </w:rPr>
        <w:t xml:space="preserve"> for registration of pharmaceuticals for human use</w:t>
      </w:r>
      <w:r>
        <w:rPr>
          <w:rFonts w:ascii="Calibri" w:eastAsia="Calibri" w:hAnsi="Calibri" w:cs="Calibri"/>
          <w:color w:val="000000"/>
        </w:rPr>
        <w:t>, 2009. [Online]. Available: https://database.ich.org/sites/default/files/M3_R2__Guideline.pdf</w:t>
      </w:r>
    </w:p>
    <w:p w14:paraId="237C57BA" w14:textId="77777777" w:rsidR="00F957F9" w:rsidRDefault="007E641C">
      <w:pPr>
        <w:pBdr>
          <w:top w:val="nil"/>
          <w:left w:val="nil"/>
          <w:bottom w:val="nil"/>
          <w:right w:val="nil"/>
          <w:between w:val="nil"/>
        </w:pBdr>
        <w:tabs>
          <w:tab w:val="left" w:pos="380"/>
        </w:tabs>
        <w:ind w:left="384" w:hanging="384"/>
        <w:rPr>
          <w:rFonts w:ascii="Calibri" w:eastAsia="Calibri" w:hAnsi="Calibri" w:cs="Calibri"/>
          <w:color w:val="000000"/>
        </w:rPr>
      </w:pPr>
      <w:r>
        <w:rPr>
          <w:rFonts w:ascii="Calibri" w:eastAsia="Calibri" w:hAnsi="Calibri" w:cs="Calibri"/>
          <w:color w:val="000000"/>
        </w:rPr>
        <w:t>[2]</w:t>
      </w:r>
      <w:r>
        <w:rPr>
          <w:rFonts w:ascii="Calibri" w:eastAsia="Calibri" w:hAnsi="Calibri" w:cs="Calibri"/>
          <w:color w:val="000000"/>
        </w:rPr>
        <w:tab/>
      </w:r>
      <w:r>
        <w:rPr>
          <w:rFonts w:ascii="Calibri" w:eastAsia="Calibri" w:hAnsi="Calibri" w:cs="Calibri"/>
          <w:color w:val="000000"/>
        </w:rPr>
        <w:t>I. C. H. Guideline, “ICH: E6 (R2) Good Clinical Practice (GCP). ICH Efficacy Guidelines.,” 2016. [Online]. Available: https://database.ich.org/sites/default/files/E6_R2_Addendum.pdf</w:t>
      </w:r>
    </w:p>
    <w:p w14:paraId="743E3EAD" w14:textId="77777777" w:rsidR="00F957F9" w:rsidRDefault="007E641C">
      <w:pPr>
        <w:pBdr>
          <w:top w:val="nil"/>
          <w:left w:val="nil"/>
          <w:bottom w:val="nil"/>
          <w:right w:val="nil"/>
          <w:between w:val="nil"/>
        </w:pBdr>
        <w:tabs>
          <w:tab w:val="left" w:pos="380"/>
        </w:tabs>
        <w:ind w:left="384" w:hanging="384"/>
        <w:rPr>
          <w:rFonts w:ascii="Calibri" w:eastAsia="Calibri" w:hAnsi="Calibri" w:cs="Calibri"/>
          <w:color w:val="000000"/>
        </w:rPr>
      </w:pPr>
      <w:r>
        <w:rPr>
          <w:rFonts w:ascii="Calibri" w:eastAsia="Calibri" w:hAnsi="Calibri" w:cs="Calibri"/>
          <w:color w:val="000000"/>
        </w:rPr>
        <w:t>[3]</w:t>
      </w:r>
      <w:r>
        <w:rPr>
          <w:rFonts w:ascii="Calibri" w:eastAsia="Calibri" w:hAnsi="Calibri" w:cs="Calibri"/>
          <w:color w:val="000000"/>
        </w:rPr>
        <w:tab/>
        <w:t xml:space="preserve">I. C. H. Guideline, “ICH: Q8 Pharmaceutical development (R2),” in </w:t>
      </w:r>
      <w:r>
        <w:rPr>
          <w:rFonts w:ascii="Calibri" w:eastAsia="Calibri" w:hAnsi="Calibri" w:cs="Calibri"/>
          <w:i/>
          <w:color w:val="000000"/>
        </w:rPr>
        <w:t>Inte</w:t>
      </w:r>
      <w:r>
        <w:rPr>
          <w:rFonts w:ascii="Calibri" w:eastAsia="Calibri" w:hAnsi="Calibri" w:cs="Calibri"/>
          <w:i/>
          <w:color w:val="000000"/>
        </w:rPr>
        <w:t>rnational conference on harmonisation of technical requirements for registration of pharmaceuticals for human use</w:t>
      </w:r>
      <w:r>
        <w:rPr>
          <w:rFonts w:ascii="Calibri" w:eastAsia="Calibri" w:hAnsi="Calibri" w:cs="Calibri"/>
          <w:color w:val="000000"/>
        </w:rPr>
        <w:t>, 2009. [Online]. Available: https://database.ich.org/</w:t>
      </w:r>
    </w:p>
    <w:p w14:paraId="12F77753" w14:textId="77777777" w:rsidR="00F957F9" w:rsidRDefault="007E641C">
      <w:pPr>
        <w:pBdr>
          <w:top w:val="nil"/>
          <w:left w:val="nil"/>
          <w:bottom w:val="nil"/>
          <w:right w:val="nil"/>
          <w:between w:val="nil"/>
        </w:pBdr>
        <w:tabs>
          <w:tab w:val="left" w:pos="380"/>
        </w:tabs>
        <w:ind w:left="384" w:hanging="384"/>
        <w:rPr>
          <w:rFonts w:ascii="Calibri" w:eastAsia="Calibri" w:hAnsi="Calibri" w:cs="Calibri"/>
          <w:color w:val="000000"/>
        </w:rPr>
      </w:pPr>
      <w:r>
        <w:rPr>
          <w:rFonts w:ascii="Calibri" w:eastAsia="Calibri" w:hAnsi="Calibri" w:cs="Calibri"/>
          <w:color w:val="000000"/>
        </w:rPr>
        <w:t>[4]</w:t>
      </w:r>
      <w:r>
        <w:rPr>
          <w:rFonts w:ascii="Calibri" w:eastAsia="Calibri" w:hAnsi="Calibri" w:cs="Calibri"/>
          <w:color w:val="000000"/>
        </w:rPr>
        <w:tab/>
        <w:t xml:space="preserve">I. C. H. Guideline, “ICH: Q9 Quality risk management,” in </w:t>
      </w:r>
      <w:r>
        <w:rPr>
          <w:rFonts w:ascii="Calibri" w:eastAsia="Calibri" w:hAnsi="Calibri" w:cs="Calibri"/>
          <w:i/>
          <w:color w:val="000000"/>
        </w:rPr>
        <w:t>International conference o</w:t>
      </w:r>
      <w:r>
        <w:rPr>
          <w:rFonts w:ascii="Calibri" w:eastAsia="Calibri" w:hAnsi="Calibri" w:cs="Calibri"/>
          <w:i/>
          <w:color w:val="000000"/>
        </w:rPr>
        <w:t>n harmonisation of technical requirements for registration of pharmaceuticals for human use</w:t>
      </w:r>
      <w:r>
        <w:rPr>
          <w:rFonts w:ascii="Calibri" w:eastAsia="Calibri" w:hAnsi="Calibri" w:cs="Calibri"/>
          <w:color w:val="000000"/>
        </w:rPr>
        <w:t>, 2021. [Online]. Available: https://database.ich.org/</w:t>
      </w:r>
    </w:p>
    <w:p w14:paraId="3AA96406" w14:textId="77777777" w:rsidR="00F957F9" w:rsidRDefault="007E641C">
      <w:pPr>
        <w:pBdr>
          <w:top w:val="nil"/>
          <w:left w:val="nil"/>
          <w:bottom w:val="nil"/>
          <w:right w:val="nil"/>
          <w:between w:val="nil"/>
        </w:pBdr>
        <w:tabs>
          <w:tab w:val="left" w:pos="380"/>
        </w:tabs>
        <w:ind w:left="384" w:hanging="384"/>
        <w:rPr>
          <w:rFonts w:ascii="Calibri" w:eastAsia="Calibri" w:hAnsi="Calibri" w:cs="Calibri"/>
          <w:color w:val="000000"/>
        </w:rPr>
      </w:pPr>
      <w:r>
        <w:rPr>
          <w:rFonts w:ascii="Calibri" w:eastAsia="Calibri" w:hAnsi="Calibri" w:cs="Calibri"/>
          <w:color w:val="000000"/>
        </w:rPr>
        <w:t>[5]</w:t>
      </w:r>
      <w:r>
        <w:rPr>
          <w:rFonts w:ascii="Calibri" w:eastAsia="Calibri" w:hAnsi="Calibri" w:cs="Calibri"/>
          <w:color w:val="000000"/>
        </w:rPr>
        <w:tab/>
        <w:t>I. C. H. Guideline, “ICH: Q6B Specifications: test procedures and acceptance criteria for biotechnological</w:t>
      </w:r>
      <w:r>
        <w:rPr>
          <w:rFonts w:ascii="Calibri" w:eastAsia="Calibri" w:hAnsi="Calibri" w:cs="Calibri"/>
          <w:color w:val="000000"/>
        </w:rPr>
        <w:t xml:space="preserve">/biological products,” in </w:t>
      </w:r>
      <w:r>
        <w:rPr>
          <w:rFonts w:ascii="Calibri" w:eastAsia="Calibri" w:hAnsi="Calibri" w:cs="Calibri"/>
          <w:i/>
          <w:color w:val="000000"/>
        </w:rPr>
        <w:t>International conference on harmonisation of technical requirements for registration of pharmaceuticals for human use</w:t>
      </w:r>
      <w:r>
        <w:rPr>
          <w:rFonts w:ascii="Calibri" w:eastAsia="Calibri" w:hAnsi="Calibri" w:cs="Calibri"/>
          <w:color w:val="000000"/>
        </w:rPr>
        <w:t>, 1999. [Online]. Available: https://database.ich.org/</w:t>
      </w:r>
    </w:p>
    <w:p w14:paraId="0F6F0EDA" w14:textId="77777777" w:rsidR="00F957F9" w:rsidRDefault="007E641C">
      <w:pPr>
        <w:pBdr>
          <w:top w:val="nil"/>
          <w:left w:val="nil"/>
          <w:bottom w:val="nil"/>
          <w:right w:val="nil"/>
          <w:between w:val="nil"/>
        </w:pBdr>
        <w:tabs>
          <w:tab w:val="left" w:pos="380"/>
        </w:tabs>
        <w:ind w:left="384" w:hanging="384"/>
        <w:rPr>
          <w:rFonts w:ascii="Calibri" w:eastAsia="Calibri" w:hAnsi="Calibri" w:cs="Calibri"/>
          <w:color w:val="000000"/>
        </w:rPr>
      </w:pPr>
      <w:r>
        <w:rPr>
          <w:rFonts w:ascii="Calibri" w:eastAsia="Calibri" w:hAnsi="Calibri" w:cs="Calibri"/>
          <w:color w:val="000000"/>
        </w:rPr>
        <w:t>[6]</w:t>
      </w:r>
      <w:r>
        <w:rPr>
          <w:rFonts w:ascii="Calibri" w:eastAsia="Calibri" w:hAnsi="Calibri" w:cs="Calibri"/>
          <w:color w:val="000000"/>
        </w:rPr>
        <w:tab/>
        <w:t>I. C. H. Guideline, “ICH: Q10 Pharmaceutical quality s</w:t>
      </w:r>
      <w:r>
        <w:rPr>
          <w:rFonts w:ascii="Calibri" w:eastAsia="Calibri" w:hAnsi="Calibri" w:cs="Calibri"/>
          <w:color w:val="000000"/>
        </w:rPr>
        <w:t xml:space="preserve">ystem,” in </w:t>
      </w:r>
      <w:r>
        <w:rPr>
          <w:rFonts w:ascii="Calibri" w:eastAsia="Calibri" w:hAnsi="Calibri" w:cs="Calibri"/>
          <w:i/>
          <w:color w:val="000000"/>
        </w:rPr>
        <w:t>International conference on harmonisation of technical requirements for registration of pharmaceuticals for human use</w:t>
      </w:r>
      <w:r>
        <w:rPr>
          <w:rFonts w:ascii="Calibri" w:eastAsia="Calibri" w:hAnsi="Calibri" w:cs="Calibri"/>
          <w:color w:val="000000"/>
        </w:rPr>
        <w:t>, 2008. [Online]. Available: https://database.ich.org/</w:t>
      </w:r>
    </w:p>
    <w:p w14:paraId="32997E6A" w14:textId="77777777" w:rsidR="00F957F9" w:rsidRDefault="007E641C">
      <w:pPr>
        <w:pBdr>
          <w:top w:val="nil"/>
          <w:left w:val="nil"/>
          <w:bottom w:val="nil"/>
          <w:right w:val="nil"/>
          <w:between w:val="nil"/>
        </w:pBdr>
        <w:tabs>
          <w:tab w:val="left" w:pos="380"/>
        </w:tabs>
        <w:ind w:left="384" w:hanging="384"/>
        <w:rPr>
          <w:rFonts w:ascii="Calibri" w:eastAsia="Calibri" w:hAnsi="Calibri" w:cs="Calibri"/>
          <w:color w:val="000000"/>
        </w:rPr>
      </w:pPr>
      <w:r>
        <w:rPr>
          <w:rFonts w:ascii="Calibri" w:eastAsia="Calibri" w:hAnsi="Calibri" w:cs="Calibri"/>
          <w:color w:val="000000"/>
        </w:rPr>
        <w:t>[7]</w:t>
      </w:r>
      <w:r>
        <w:rPr>
          <w:rFonts w:ascii="Calibri" w:eastAsia="Calibri" w:hAnsi="Calibri" w:cs="Calibri"/>
          <w:color w:val="000000"/>
        </w:rPr>
        <w:tab/>
        <w:t xml:space="preserve">I. C. H. Guideline, “ICH: M4 Common technical document (CTD) for the </w:t>
      </w:r>
      <w:r>
        <w:rPr>
          <w:rFonts w:ascii="Calibri" w:eastAsia="Calibri" w:hAnsi="Calibri" w:cs="Calibri"/>
          <w:color w:val="000000"/>
        </w:rPr>
        <w:t xml:space="preserve">registration of pharmaceuticals for human use - organisation of CTD (R4),” in </w:t>
      </w:r>
      <w:r>
        <w:rPr>
          <w:rFonts w:ascii="Calibri" w:eastAsia="Calibri" w:hAnsi="Calibri" w:cs="Calibri"/>
          <w:i/>
          <w:color w:val="000000"/>
        </w:rPr>
        <w:t>International conference on harmonisation of technical requirements for registration of pharmaceuticals for human use</w:t>
      </w:r>
      <w:r>
        <w:rPr>
          <w:rFonts w:ascii="Calibri" w:eastAsia="Calibri" w:hAnsi="Calibri" w:cs="Calibri"/>
          <w:color w:val="000000"/>
        </w:rPr>
        <w:t>, 2004. [Online]. Available: https://database.ich.org/</w:t>
      </w:r>
    </w:p>
    <w:p w14:paraId="45936B58" w14:textId="77777777" w:rsidR="00F957F9" w:rsidRDefault="007E641C">
      <w:pPr>
        <w:pBdr>
          <w:top w:val="nil"/>
          <w:left w:val="nil"/>
          <w:bottom w:val="nil"/>
          <w:right w:val="nil"/>
          <w:between w:val="nil"/>
        </w:pBdr>
        <w:tabs>
          <w:tab w:val="left" w:pos="380"/>
        </w:tabs>
        <w:ind w:left="384" w:hanging="384"/>
        <w:rPr>
          <w:rFonts w:ascii="Calibri" w:eastAsia="Calibri" w:hAnsi="Calibri" w:cs="Calibri"/>
          <w:color w:val="000000"/>
        </w:rPr>
      </w:pPr>
      <w:r>
        <w:rPr>
          <w:rFonts w:ascii="Calibri" w:eastAsia="Calibri" w:hAnsi="Calibri" w:cs="Calibri"/>
          <w:color w:val="000000"/>
        </w:rPr>
        <w:t>[8]</w:t>
      </w:r>
      <w:r>
        <w:rPr>
          <w:rFonts w:ascii="Calibri" w:eastAsia="Calibri" w:hAnsi="Calibri" w:cs="Calibri"/>
          <w:color w:val="000000"/>
        </w:rPr>
        <w:tab/>
        <w:t>“E</w:t>
      </w:r>
      <w:r>
        <w:rPr>
          <w:rFonts w:ascii="Calibri" w:eastAsia="Calibri" w:hAnsi="Calibri" w:cs="Calibri"/>
          <w:color w:val="000000"/>
        </w:rPr>
        <w:t>udraLex Volume 10 Clinical trials guidelines.” 2014. [Online]. Available: https://health.ec.europa.eu/medicinal-products/eudralex/eudralex-volume-10_en</w:t>
      </w:r>
    </w:p>
    <w:p w14:paraId="4389E9B5" w14:textId="77777777" w:rsidR="00F957F9" w:rsidRDefault="00F957F9">
      <w:pPr>
        <w:rPr>
          <w:rFonts w:ascii="Calibri" w:eastAsia="Calibri" w:hAnsi="Calibri" w:cs="Calibri"/>
        </w:rPr>
      </w:pPr>
    </w:p>
    <w:p w14:paraId="1CD79D52" w14:textId="77777777" w:rsidR="00F957F9" w:rsidRDefault="00F957F9">
      <w:pPr>
        <w:widowControl w:val="0"/>
        <w:pBdr>
          <w:top w:val="nil"/>
          <w:left w:val="nil"/>
          <w:bottom w:val="nil"/>
          <w:right w:val="nil"/>
          <w:between w:val="nil"/>
        </w:pBdr>
        <w:spacing w:line="276" w:lineRule="auto"/>
        <w:rPr>
          <w:rFonts w:ascii="Calibri" w:eastAsia="Calibri" w:hAnsi="Calibri" w:cs="Calibri"/>
        </w:rPr>
      </w:pPr>
    </w:p>
    <w:sectPr w:rsidR="00F957F9">
      <w:headerReference w:type="default" r:id="rId26"/>
      <w:footerReference w:type="even" r:id="rId27"/>
      <w:footerReference w:type="default" r:id="rId2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FBC2FE" w14:textId="77777777" w:rsidR="007E641C" w:rsidRDefault="007E641C">
      <w:r>
        <w:separator/>
      </w:r>
    </w:p>
  </w:endnote>
  <w:endnote w:type="continuationSeparator" w:id="0">
    <w:p w14:paraId="054B3189" w14:textId="77777777" w:rsidR="007E641C" w:rsidRDefault="007E64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835BB3" w14:textId="77777777" w:rsidR="00F957F9" w:rsidRDefault="00F957F9">
    <w:pPr>
      <w:pBdr>
        <w:top w:val="nil"/>
        <w:left w:val="nil"/>
        <w:bottom w:val="nil"/>
        <w:right w:val="nil"/>
        <w:between w:val="nil"/>
      </w:pBdr>
      <w:tabs>
        <w:tab w:val="center" w:pos="4513"/>
        <w:tab w:val="right" w:pos="9026"/>
      </w:tabs>
      <w:jc w:val="right"/>
      <w:rPr>
        <w:rFonts w:ascii="Calibri" w:eastAsia="Calibri" w:hAnsi="Calibri" w:cs="Calibri"/>
        <w:color w:val="000000"/>
      </w:rPr>
    </w:pPr>
  </w:p>
  <w:p w14:paraId="4D61CADA" w14:textId="77777777" w:rsidR="00F957F9" w:rsidRDefault="007E641C">
    <w:pPr>
      <w:pBdr>
        <w:top w:val="nil"/>
        <w:left w:val="nil"/>
        <w:bottom w:val="nil"/>
        <w:right w:val="nil"/>
        <w:between w:val="nil"/>
      </w:pBdr>
      <w:tabs>
        <w:tab w:val="center" w:pos="4513"/>
        <w:tab w:val="right" w:pos="9026"/>
      </w:tabs>
      <w:ind w:right="360"/>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8AE4F" w14:textId="77777777" w:rsidR="00F957F9" w:rsidRDefault="007E641C">
    <w:pPr>
      <w:pBdr>
        <w:top w:val="nil"/>
        <w:left w:val="nil"/>
        <w:bottom w:val="nil"/>
        <w:right w:val="nil"/>
        <w:between w:val="nil"/>
      </w:pBdr>
      <w:tabs>
        <w:tab w:val="center" w:pos="4513"/>
        <w:tab w:val="right" w:pos="9026"/>
      </w:tabs>
      <w:jc w:val="right"/>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sidR="006B010F">
      <w:rPr>
        <w:rFonts w:ascii="Calibri" w:eastAsia="Calibri" w:hAnsi="Calibri" w:cs="Calibri"/>
        <w:color w:val="000000"/>
      </w:rPr>
      <w:fldChar w:fldCharType="separate"/>
    </w:r>
    <w:r w:rsidR="006B010F">
      <w:rPr>
        <w:rFonts w:ascii="Calibri" w:eastAsia="Calibri" w:hAnsi="Calibri" w:cs="Calibri"/>
        <w:noProof/>
        <w:color w:val="000000"/>
      </w:rPr>
      <w:t>1</w:t>
    </w:r>
    <w:r>
      <w:rPr>
        <w:rFonts w:ascii="Calibri" w:eastAsia="Calibri" w:hAnsi="Calibri" w:cs="Calibri"/>
        <w:color w:val="000000"/>
      </w:rPr>
      <w:fldChar w:fldCharType="end"/>
    </w:r>
  </w:p>
  <w:p w14:paraId="0773FF7E" w14:textId="77777777" w:rsidR="00F957F9" w:rsidRDefault="00F957F9">
    <w:pPr>
      <w:pBdr>
        <w:top w:val="nil"/>
        <w:left w:val="nil"/>
        <w:bottom w:val="nil"/>
        <w:right w:val="nil"/>
        <w:between w:val="nil"/>
      </w:pBdr>
      <w:tabs>
        <w:tab w:val="center" w:pos="4513"/>
        <w:tab w:val="right" w:pos="9026"/>
      </w:tabs>
      <w:ind w:right="360"/>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C952BB" w14:textId="77777777" w:rsidR="007E641C" w:rsidRDefault="007E641C">
      <w:r>
        <w:separator/>
      </w:r>
    </w:p>
  </w:footnote>
  <w:footnote w:type="continuationSeparator" w:id="0">
    <w:p w14:paraId="5DDB0A07" w14:textId="77777777" w:rsidR="007E641C" w:rsidRDefault="007E64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C570B1" w14:textId="77777777" w:rsidR="00F957F9" w:rsidRDefault="007E641C">
    <w:pPr>
      <w:pBdr>
        <w:top w:val="nil"/>
        <w:left w:val="nil"/>
        <w:bottom w:val="nil"/>
        <w:right w:val="nil"/>
        <w:between w:val="nil"/>
      </w:pBdr>
      <w:tabs>
        <w:tab w:val="center" w:pos="4513"/>
        <w:tab w:val="right" w:pos="9026"/>
      </w:tabs>
      <w:rPr>
        <w:rFonts w:ascii="Calibri" w:eastAsia="Calibri" w:hAnsi="Calibri" w:cs="Calibri"/>
        <w:color w:val="000000"/>
      </w:rPr>
    </w:pPr>
    <w:r>
      <w:rPr>
        <w:rFonts w:ascii="Calibri" w:eastAsia="Calibri" w:hAnsi="Calibri" w:cs="Calibri"/>
        <w:color w:val="000000"/>
      </w:rPr>
      <w:t>VaudBiotech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7F9"/>
    <w:rsid w:val="006B010F"/>
    <w:rsid w:val="007E641C"/>
    <w:rsid w:val="00F957F9"/>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7D2D313C"/>
  <w15:docId w15:val="{A35E7533-7C09-034F-A80B-7E3316FB8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BAF"/>
    <w:rPr>
      <w:rFonts w:asciiTheme="minorHAnsi" w:eastAsia="Times New Roman" w:hAnsiTheme="minorHAnsi" w:cs="Times New Roman"/>
      <w:lang w:val="en-CH"/>
    </w:rPr>
  </w:style>
  <w:style w:type="paragraph" w:styleId="Heading1">
    <w:name w:val="heading 1"/>
    <w:basedOn w:val="Normal"/>
    <w:next w:val="Normal"/>
    <w:link w:val="Heading1Char"/>
    <w:uiPriority w:val="9"/>
    <w:qFormat/>
    <w:rsid w:val="00476E0E"/>
    <w:pPr>
      <w:keepNext/>
      <w:keepLines/>
      <w:spacing w:before="24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uiPriority w:val="9"/>
    <w:semiHidden/>
    <w:unhideWhenUsed/>
    <w:qFormat/>
    <w:rsid w:val="00476E0E"/>
    <w:pPr>
      <w:keepNext/>
      <w:keepLines/>
      <w:spacing w:before="360" w:after="80"/>
      <w:outlineLvl w:val="1"/>
    </w:pPr>
    <w:rPr>
      <w:rFonts w:asciiTheme="majorHAnsi" w:hAnsiTheme="majorHAnsi"/>
      <w:color w:val="2F5496" w:themeColor="accent1" w:themeShade="BF"/>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4166"/>
    <w:pPr>
      <w:contextualSpacing/>
    </w:pPr>
    <w:rPr>
      <w:rFonts w:asciiTheme="majorHAnsi" w:eastAsiaTheme="majorEastAsia" w:hAnsiTheme="majorHAnsi" w:cstheme="majorBidi"/>
      <w:b/>
      <w:spacing w:val="-10"/>
      <w:kern w:val="28"/>
      <w:sz w:val="32"/>
      <w:szCs w:val="56"/>
    </w:rPr>
  </w:style>
  <w:style w:type="character" w:styleId="Hyperlink">
    <w:name w:val="Hyperlink"/>
    <w:basedOn w:val="DefaultParagraphFont"/>
    <w:uiPriority w:val="99"/>
    <w:unhideWhenUsed/>
    <w:rsid w:val="00627DD9"/>
    <w:rPr>
      <w:color w:val="0563C1" w:themeColor="hyperlink"/>
      <w:u w:val="single"/>
    </w:rPr>
  </w:style>
  <w:style w:type="character" w:styleId="UnresolvedMention">
    <w:name w:val="Unresolved Mention"/>
    <w:basedOn w:val="DefaultParagraphFont"/>
    <w:uiPriority w:val="99"/>
    <w:semiHidden/>
    <w:unhideWhenUsed/>
    <w:rsid w:val="00627DD9"/>
    <w:rPr>
      <w:color w:val="605E5C"/>
      <w:shd w:val="clear" w:color="auto" w:fill="E1DFDD"/>
    </w:rPr>
  </w:style>
  <w:style w:type="character" w:customStyle="1" w:styleId="Heading1Char">
    <w:name w:val="Heading 1 Char"/>
    <w:basedOn w:val="DefaultParagraphFont"/>
    <w:link w:val="Heading1"/>
    <w:uiPriority w:val="9"/>
    <w:rsid w:val="00476E0E"/>
    <w:rPr>
      <w:rFonts w:asciiTheme="majorHAnsi" w:eastAsiaTheme="majorEastAsia" w:hAnsiTheme="majorHAnsi" w:cstheme="majorBidi"/>
      <w:color w:val="2F5496" w:themeColor="accent1" w:themeShade="BF"/>
      <w:sz w:val="36"/>
      <w:szCs w:val="32"/>
      <w:lang w:val="en-CH"/>
    </w:rPr>
  </w:style>
  <w:style w:type="character" w:customStyle="1" w:styleId="TitleChar">
    <w:name w:val="Title Char"/>
    <w:basedOn w:val="DefaultParagraphFont"/>
    <w:link w:val="Title"/>
    <w:uiPriority w:val="10"/>
    <w:rsid w:val="00584166"/>
    <w:rPr>
      <w:rFonts w:asciiTheme="majorHAnsi" w:eastAsiaTheme="majorEastAsia" w:hAnsiTheme="majorHAnsi" w:cstheme="majorBidi"/>
      <w:b/>
      <w:spacing w:val="-10"/>
      <w:kern w:val="28"/>
      <w:sz w:val="32"/>
      <w:szCs w:val="56"/>
      <w:lang w:val="en-CH"/>
    </w:rPr>
  </w:style>
  <w:style w:type="character" w:styleId="FollowedHyperlink">
    <w:name w:val="FollowedHyperlink"/>
    <w:basedOn w:val="DefaultParagraphFont"/>
    <w:uiPriority w:val="99"/>
    <w:semiHidden/>
    <w:unhideWhenUsed/>
    <w:rsid w:val="00977C4F"/>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836BF"/>
    <w:pPr>
      <w:spacing w:after="200"/>
      <w:ind w:left="720"/>
      <w:contextualSpacing/>
    </w:pPr>
    <w:rPr>
      <w:rFonts w:eastAsiaTheme="minorHAnsi" w:cstheme="minorBidi"/>
      <w:sz w:val="22"/>
      <w:szCs w:val="22"/>
      <w:lang w:val="en-US"/>
    </w:rPr>
  </w:style>
  <w:style w:type="paragraph" w:styleId="Bibliography">
    <w:name w:val="Bibliography"/>
    <w:basedOn w:val="Normal"/>
    <w:next w:val="Normal"/>
    <w:uiPriority w:val="37"/>
    <w:unhideWhenUsed/>
    <w:rsid w:val="00DD3EB6"/>
    <w:pPr>
      <w:tabs>
        <w:tab w:val="left" w:pos="380"/>
      </w:tabs>
      <w:ind w:left="384" w:hanging="384"/>
    </w:pPr>
  </w:style>
  <w:style w:type="paragraph" w:styleId="NormalWeb">
    <w:name w:val="Normal (Web)"/>
    <w:basedOn w:val="Normal"/>
    <w:uiPriority w:val="99"/>
    <w:unhideWhenUsed/>
    <w:rsid w:val="003A0507"/>
    <w:pPr>
      <w:spacing w:before="100" w:beforeAutospacing="1" w:after="100" w:afterAutospacing="1"/>
    </w:pPr>
  </w:style>
  <w:style w:type="paragraph" w:styleId="TOCHeading">
    <w:name w:val="TOC Heading"/>
    <w:basedOn w:val="Heading1"/>
    <w:next w:val="Normal"/>
    <w:uiPriority w:val="39"/>
    <w:unhideWhenUsed/>
    <w:qFormat/>
    <w:rsid w:val="00F236A3"/>
    <w:pPr>
      <w:spacing w:before="480"/>
      <w:outlineLvl w:val="9"/>
    </w:pPr>
    <w:rPr>
      <w:b/>
      <w:bCs/>
      <w:sz w:val="28"/>
      <w:szCs w:val="28"/>
      <w:lang w:val="en-US"/>
    </w:rPr>
  </w:style>
  <w:style w:type="paragraph" w:styleId="TOC1">
    <w:name w:val="toc 1"/>
    <w:basedOn w:val="Normal"/>
    <w:next w:val="Normal"/>
    <w:autoRedefine/>
    <w:uiPriority w:val="39"/>
    <w:unhideWhenUsed/>
    <w:rsid w:val="00F236A3"/>
    <w:pPr>
      <w:spacing w:before="120"/>
    </w:pPr>
    <w:rPr>
      <w:rFonts w:cstheme="minorHAnsi"/>
      <w:b/>
      <w:bCs/>
      <w:i/>
      <w:iCs/>
    </w:rPr>
  </w:style>
  <w:style w:type="paragraph" w:styleId="TOC2">
    <w:name w:val="toc 2"/>
    <w:basedOn w:val="Normal"/>
    <w:next w:val="Normal"/>
    <w:autoRedefine/>
    <w:uiPriority w:val="39"/>
    <w:unhideWhenUsed/>
    <w:rsid w:val="00F236A3"/>
    <w:pPr>
      <w:spacing w:before="120"/>
      <w:ind w:left="240"/>
    </w:pPr>
    <w:rPr>
      <w:rFonts w:cstheme="minorHAnsi"/>
      <w:b/>
      <w:bCs/>
      <w:sz w:val="22"/>
      <w:szCs w:val="22"/>
    </w:rPr>
  </w:style>
  <w:style w:type="paragraph" w:styleId="TOC3">
    <w:name w:val="toc 3"/>
    <w:basedOn w:val="Normal"/>
    <w:next w:val="Normal"/>
    <w:autoRedefine/>
    <w:uiPriority w:val="39"/>
    <w:unhideWhenUsed/>
    <w:rsid w:val="00F236A3"/>
    <w:pPr>
      <w:ind w:left="480"/>
    </w:pPr>
    <w:rPr>
      <w:rFonts w:cstheme="minorHAnsi"/>
    </w:rPr>
  </w:style>
  <w:style w:type="paragraph" w:styleId="TOC4">
    <w:name w:val="toc 4"/>
    <w:basedOn w:val="Normal"/>
    <w:next w:val="Normal"/>
    <w:autoRedefine/>
    <w:uiPriority w:val="39"/>
    <w:semiHidden/>
    <w:unhideWhenUsed/>
    <w:rsid w:val="00F236A3"/>
    <w:pPr>
      <w:ind w:left="720"/>
    </w:pPr>
    <w:rPr>
      <w:rFonts w:cstheme="minorHAnsi"/>
    </w:rPr>
  </w:style>
  <w:style w:type="paragraph" w:styleId="TOC5">
    <w:name w:val="toc 5"/>
    <w:basedOn w:val="Normal"/>
    <w:next w:val="Normal"/>
    <w:autoRedefine/>
    <w:uiPriority w:val="39"/>
    <w:semiHidden/>
    <w:unhideWhenUsed/>
    <w:rsid w:val="00F236A3"/>
    <w:pPr>
      <w:ind w:left="960"/>
    </w:pPr>
    <w:rPr>
      <w:rFonts w:cstheme="minorHAnsi"/>
    </w:rPr>
  </w:style>
  <w:style w:type="paragraph" w:styleId="TOC6">
    <w:name w:val="toc 6"/>
    <w:basedOn w:val="Normal"/>
    <w:next w:val="Normal"/>
    <w:autoRedefine/>
    <w:uiPriority w:val="39"/>
    <w:semiHidden/>
    <w:unhideWhenUsed/>
    <w:rsid w:val="00F236A3"/>
    <w:pPr>
      <w:ind w:left="1200"/>
    </w:pPr>
    <w:rPr>
      <w:rFonts w:cstheme="minorHAnsi"/>
    </w:rPr>
  </w:style>
  <w:style w:type="paragraph" w:styleId="TOC7">
    <w:name w:val="toc 7"/>
    <w:basedOn w:val="Normal"/>
    <w:next w:val="Normal"/>
    <w:autoRedefine/>
    <w:uiPriority w:val="39"/>
    <w:semiHidden/>
    <w:unhideWhenUsed/>
    <w:rsid w:val="00F236A3"/>
    <w:pPr>
      <w:ind w:left="1440"/>
    </w:pPr>
    <w:rPr>
      <w:rFonts w:cstheme="minorHAnsi"/>
    </w:rPr>
  </w:style>
  <w:style w:type="paragraph" w:styleId="TOC8">
    <w:name w:val="toc 8"/>
    <w:basedOn w:val="Normal"/>
    <w:next w:val="Normal"/>
    <w:autoRedefine/>
    <w:uiPriority w:val="39"/>
    <w:semiHidden/>
    <w:unhideWhenUsed/>
    <w:rsid w:val="00F236A3"/>
    <w:pPr>
      <w:ind w:left="1680"/>
    </w:pPr>
    <w:rPr>
      <w:rFonts w:cstheme="minorHAnsi"/>
    </w:rPr>
  </w:style>
  <w:style w:type="paragraph" w:styleId="TOC9">
    <w:name w:val="toc 9"/>
    <w:basedOn w:val="Normal"/>
    <w:next w:val="Normal"/>
    <w:autoRedefine/>
    <w:uiPriority w:val="39"/>
    <w:semiHidden/>
    <w:unhideWhenUsed/>
    <w:rsid w:val="00F236A3"/>
    <w:pPr>
      <w:ind w:left="1920"/>
    </w:pPr>
    <w:rPr>
      <w:rFonts w:cstheme="minorHAnsi"/>
    </w:rPr>
  </w:style>
  <w:style w:type="paragraph" w:styleId="Footer">
    <w:name w:val="footer"/>
    <w:basedOn w:val="Normal"/>
    <w:link w:val="FooterChar"/>
    <w:uiPriority w:val="99"/>
    <w:unhideWhenUsed/>
    <w:rsid w:val="001E456A"/>
    <w:pPr>
      <w:tabs>
        <w:tab w:val="center" w:pos="4513"/>
        <w:tab w:val="right" w:pos="9026"/>
      </w:tabs>
    </w:pPr>
  </w:style>
  <w:style w:type="character" w:customStyle="1" w:styleId="FooterChar">
    <w:name w:val="Footer Char"/>
    <w:basedOn w:val="DefaultParagraphFont"/>
    <w:link w:val="Footer"/>
    <w:uiPriority w:val="99"/>
    <w:rsid w:val="001E456A"/>
    <w:rPr>
      <w:rFonts w:asciiTheme="minorHAnsi" w:eastAsia="Times New Roman" w:hAnsiTheme="minorHAnsi" w:cs="Times New Roman"/>
      <w:lang w:val="en-CH"/>
    </w:rPr>
  </w:style>
  <w:style w:type="character" w:styleId="PageNumber">
    <w:name w:val="page number"/>
    <w:basedOn w:val="DefaultParagraphFont"/>
    <w:uiPriority w:val="99"/>
    <w:semiHidden/>
    <w:unhideWhenUsed/>
    <w:rsid w:val="001E456A"/>
  </w:style>
  <w:style w:type="table" w:styleId="TableGrid">
    <w:name w:val="Table Grid"/>
    <w:basedOn w:val="TableNormal"/>
    <w:uiPriority w:val="39"/>
    <w:rsid w:val="00C93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42519"/>
    <w:pPr>
      <w:spacing w:after="200"/>
    </w:pPr>
    <w:rPr>
      <w:i/>
      <w:iCs/>
      <w:color w:val="44546A" w:themeColor="text2"/>
      <w:sz w:val="18"/>
      <w:szCs w:val="18"/>
    </w:rPr>
  </w:style>
  <w:style w:type="paragraph" w:styleId="TableofFigures">
    <w:name w:val="table of figures"/>
    <w:basedOn w:val="Normal"/>
    <w:next w:val="Normal"/>
    <w:uiPriority w:val="99"/>
    <w:unhideWhenUsed/>
    <w:rsid w:val="005B2D24"/>
  </w:style>
  <w:style w:type="paragraph" w:styleId="Header">
    <w:name w:val="header"/>
    <w:basedOn w:val="Normal"/>
    <w:link w:val="HeaderChar"/>
    <w:uiPriority w:val="99"/>
    <w:unhideWhenUsed/>
    <w:rsid w:val="00701EDC"/>
    <w:pPr>
      <w:tabs>
        <w:tab w:val="center" w:pos="4513"/>
        <w:tab w:val="right" w:pos="9026"/>
      </w:tabs>
    </w:pPr>
  </w:style>
  <w:style w:type="character" w:customStyle="1" w:styleId="HeaderChar">
    <w:name w:val="Header Char"/>
    <w:basedOn w:val="DefaultParagraphFont"/>
    <w:link w:val="Header"/>
    <w:uiPriority w:val="99"/>
    <w:rsid w:val="00701EDC"/>
    <w:rPr>
      <w:rFonts w:ascii="Times New Roman" w:eastAsia="Times New Roman" w:hAnsi="Times New Roman" w:cs="Times New Roman"/>
      <w:lang w:val="en-CH"/>
    </w:rPr>
  </w:style>
  <w:style w:type="character" w:styleId="Emphasis">
    <w:name w:val="Emphasis"/>
    <w:basedOn w:val="DefaultParagraphFont"/>
    <w:uiPriority w:val="20"/>
    <w:qFormat/>
    <w:rsid w:val="0091249F"/>
    <w:rPr>
      <w:i/>
      <w:iCs/>
    </w:rPr>
  </w:style>
  <w:style w:type="character" w:customStyle="1" w:styleId="apple-converted-space">
    <w:name w:val="apple-converted-space"/>
    <w:basedOn w:val="DefaultParagraphFont"/>
    <w:rsid w:val="0091249F"/>
  </w:style>
  <w:style w:type="character" w:styleId="Strong">
    <w:name w:val="Strong"/>
    <w:basedOn w:val="DefaultParagraphFont"/>
    <w:uiPriority w:val="22"/>
    <w:qFormat/>
    <w:rsid w:val="009124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ich.org/page/quality-guidelines" TargetMode="External"/><Relationship Id="rId13" Type="http://schemas.openxmlformats.org/officeDocument/2006/relationships/hyperlink" Target="https://www.ema.europa.eu/en/ich-q8-r2-pharmaceutical-development" TargetMode="External"/><Relationship Id="rId18" Type="http://schemas.openxmlformats.org/officeDocument/2006/relationships/hyperlink" Target="https://ec.europa.eu/health/documents/eudralex/vol-10_en"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ascpt.onlinelibrary.wiley.com/doi/epdf/10.1111/cts.12567" TargetMode="External"/><Relationship Id="rId7" Type="http://schemas.openxmlformats.org/officeDocument/2006/relationships/endnotes" Target="endnotes.xml"/><Relationship Id="rId12" Type="http://schemas.openxmlformats.org/officeDocument/2006/relationships/hyperlink" Target="https://www.ema.europa.eu/en/ich-e6-r2-good-clinical-practice" TargetMode="External"/><Relationship Id="rId17" Type="http://schemas.openxmlformats.org/officeDocument/2006/relationships/hyperlink" Target="https://www.ema.europa.eu/en/ich-m4-common-technical-document-ctd-registration-pharmaceuticals-human-use-organisation-ctd" TargetMode="External"/><Relationship Id="rId25"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s://www.ema.europa.eu/en/ich-q10-pharmaceutical-quality-system" TargetMode="External"/><Relationship Id="rId20" Type="http://schemas.openxmlformats.org/officeDocument/2006/relationships/hyperlink" Target="https://www.ema.europa.eu/en/human-regulatory/research-development/compliance/good-clinical-practic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ma.europa.eu/en/ich-m3-r2-non-clinical-safety-studies-conduct-human-clinical-trials-pharmaceuticals"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ema.europa.eu/en/ich-q6b-specifications-test-procedures-acceptance-criteria-biotechnologicalbiological-products" TargetMode="External"/><Relationship Id="rId23" Type="http://schemas.openxmlformats.org/officeDocument/2006/relationships/image" Target="media/image2.png"/><Relationship Id="rId28" Type="http://schemas.openxmlformats.org/officeDocument/2006/relationships/footer" Target="footer2.xml"/><Relationship Id="rId10" Type="http://schemas.openxmlformats.org/officeDocument/2006/relationships/hyperlink" Target="https://health.ec.europa.eu/medicinal-products/eudralex_en" TargetMode="External"/><Relationship Id="rId19" Type="http://schemas.openxmlformats.org/officeDocument/2006/relationships/hyperlink" Target="https://www.ema.europa.eu/en/human-regulatory/research-development/compliance/good-laboratory-practice-compliance" TargetMode="External"/><Relationship Id="rId4" Type="http://schemas.openxmlformats.org/officeDocument/2006/relationships/settings" Target="settings.xml"/><Relationship Id="rId9" Type="http://schemas.openxmlformats.org/officeDocument/2006/relationships/hyperlink" Target="https://www.ema.europa.eu/en/human-regulatory/research-development/scientific-guidelines" TargetMode="External"/><Relationship Id="rId14" Type="http://schemas.openxmlformats.org/officeDocument/2006/relationships/hyperlink" Target="https://www.ema.europa.eu/en/ich-q9-quality-risk-management" TargetMode="External"/><Relationship Id="rId22" Type="http://schemas.openxmlformats.org/officeDocument/2006/relationships/image" Target="media/image1.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gQDbr2mIiqaTHRZTfpzXNILAYA==">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</go:docsCustomData>
</go:gDocsCustomXmlDataStorage>
</file>

<file path=customXml/item2.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4C62449-D2E7-5543-9406-AB11056B9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2096</Words>
  <Characters>11948</Characters>
  <Application>Microsoft Office Word</Application>
  <DocSecurity>0</DocSecurity>
  <Lines>99</Lines>
  <Paragraphs>28</Paragraphs>
  <ScaleCrop>false</ScaleCrop>
  <Company/>
  <LinksUpToDate>false</LinksUpToDate>
  <CharactersWithSpaces>14016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 Lawless [RPG]</dc:creator>
  <cp:lastModifiedBy>Dylan Lawless</cp:lastModifiedBy>
  <cp:revision>2</cp:revision>
  <dcterms:created xsi:type="dcterms:W3CDTF">2022-08-25T11:28:00Z</dcterms:created>
  <dcterms:modified xsi:type="dcterms:W3CDTF">2022-11-02T12:53:00Z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id="hggIgsVw"/&gt;&lt;style id="http://www.zotero.org/styles/ieee" locale="en-US" hasBibliography="1" bibliographyStyleHasBeenSet="1"/&gt;&lt;prefs&gt;&lt;pref name="fieldType" value="Field"/&gt;&lt;/prefs&gt;&lt;/data&gt;</vt:lpwstr>
  </property>
</Properties>
</file>