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49FB" w14:textId="70F7CEDE" w:rsidR="005C1B7D" w:rsidRPr="00822AF5" w:rsidRDefault="00584166" w:rsidP="00417D7B">
      <w:pPr>
        <w:pStyle w:val="Title"/>
        <w:spacing w:before="120" w:after="120"/>
        <w:rPr>
          <w:b w:val="0"/>
          <w:lang w:val="en-US"/>
        </w:rPr>
      </w:pPr>
      <w:r>
        <w:rPr>
          <w:lang w:val="en-US"/>
        </w:rPr>
        <w:t>Product description and d</w:t>
      </w:r>
      <w:r w:rsidR="005C1B7D" w:rsidRPr="00822AF5">
        <w:t xml:space="preserve">evelopment </w:t>
      </w:r>
      <w:r>
        <w:rPr>
          <w:lang w:val="en-US"/>
        </w:rPr>
        <w:t>p</w:t>
      </w:r>
      <w:r w:rsidR="005C1B7D" w:rsidRPr="00822AF5">
        <w:t xml:space="preserve">lan </w:t>
      </w:r>
      <w:r>
        <w:rPr>
          <w:lang w:val="en-US"/>
        </w:rPr>
        <w:t xml:space="preserve">summary </w:t>
      </w:r>
      <w:r w:rsidR="005C1B7D" w:rsidRPr="00822AF5">
        <w:t>for phase 1 clinical trial</w:t>
      </w:r>
      <w:r w:rsidR="005C1B7D">
        <w:rPr>
          <w:lang w:val="en-US"/>
        </w:rPr>
        <w:t>.</w:t>
      </w:r>
    </w:p>
    <w:sdt>
      <w:sdtPr>
        <w:rPr>
          <w:rFonts w:asciiTheme="minorHAnsi" w:eastAsia="Times New Roman" w:hAnsiTheme="minorHAnsi" w:cs="Times New Roman"/>
          <w:b w:val="0"/>
          <w:bCs w:val="0"/>
          <w:color w:val="auto"/>
          <w:sz w:val="24"/>
          <w:szCs w:val="24"/>
          <w:lang w:val="en-CH"/>
        </w:rPr>
        <w:id w:val="-245882655"/>
        <w:docPartObj>
          <w:docPartGallery w:val="Table of Contents"/>
          <w:docPartUnique/>
        </w:docPartObj>
      </w:sdtPr>
      <w:sdtEndPr>
        <w:rPr>
          <w:noProof/>
        </w:rPr>
      </w:sdtEndPr>
      <w:sdtContent>
        <w:p w14:paraId="3F4E48BC" w14:textId="57C788A8" w:rsidR="00F236A3" w:rsidRDefault="00F236A3" w:rsidP="00417D7B">
          <w:pPr>
            <w:pStyle w:val="TOCHeading"/>
            <w:spacing w:before="120" w:after="120" w:line="240" w:lineRule="auto"/>
          </w:pPr>
          <w:r>
            <w:t>Table of Contents</w:t>
          </w:r>
        </w:p>
        <w:p w14:paraId="4EF2170E" w14:textId="3CB14149" w:rsidR="00C32691" w:rsidRDefault="00F236A3" w:rsidP="00417D7B">
          <w:pPr>
            <w:pStyle w:val="TOC1"/>
            <w:tabs>
              <w:tab w:val="right" w:leader="dot" w:pos="9016"/>
            </w:tabs>
            <w:spacing w:after="120"/>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2921408" w:history="1">
            <w:r w:rsidR="00C32691" w:rsidRPr="00B6069E">
              <w:rPr>
                <w:rStyle w:val="Hyperlink"/>
                <w:noProof/>
              </w:rPr>
              <w:t>Product description</w:t>
            </w:r>
            <w:r w:rsidR="00C32691">
              <w:rPr>
                <w:noProof/>
                <w:webHidden/>
              </w:rPr>
              <w:tab/>
            </w:r>
            <w:r w:rsidR="00C32691">
              <w:rPr>
                <w:noProof/>
                <w:webHidden/>
              </w:rPr>
              <w:fldChar w:fldCharType="begin"/>
            </w:r>
            <w:r w:rsidR="00C32691">
              <w:rPr>
                <w:noProof/>
                <w:webHidden/>
              </w:rPr>
              <w:instrText xml:space="preserve"> PAGEREF _Toc112921408 \h </w:instrText>
            </w:r>
            <w:r w:rsidR="00C32691">
              <w:rPr>
                <w:noProof/>
                <w:webHidden/>
              </w:rPr>
            </w:r>
            <w:r w:rsidR="00C32691">
              <w:rPr>
                <w:noProof/>
                <w:webHidden/>
              </w:rPr>
              <w:fldChar w:fldCharType="separate"/>
            </w:r>
            <w:r w:rsidR="00C32691">
              <w:rPr>
                <w:noProof/>
                <w:webHidden/>
              </w:rPr>
              <w:t>1</w:t>
            </w:r>
            <w:r w:rsidR="00C32691">
              <w:rPr>
                <w:noProof/>
                <w:webHidden/>
              </w:rPr>
              <w:fldChar w:fldCharType="end"/>
            </w:r>
          </w:hyperlink>
        </w:p>
        <w:p w14:paraId="386B569E" w14:textId="037D6804" w:rsidR="00C32691" w:rsidRDefault="00B31AED" w:rsidP="00417D7B">
          <w:pPr>
            <w:pStyle w:val="TOC1"/>
            <w:tabs>
              <w:tab w:val="right" w:leader="dot" w:pos="9016"/>
            </w:tabs>
            <w:spacing w:after="120"/>
            <w:rPr>
              <w:rFonts w:eastAsiaTheme="minorEastAsia" w:cstheme="minorBidi"/>
              <w:b w:val="0"/>
              <w:bCs w:val="0"/>
              <w:i w:val="0"/>
              <w:iCs w:val="0"/>
              <w:noProof/>
            </w:rPr>
          </w:pPr>
          <w:hyperlink w:anchor="_Toc112921409" w:history="1">
            <w:r w:rsidR="00C32691" w:rsidRPr="00B6069E">
              <w:rPr>
                <w:rStyle w:val="Hyperlink"/>
                <w:noProof/>
                <w:lang w:val="en-US"/>
              </w:rPr>
              <w:t>Drug development summary</w:t>
            </w:r>
            <w:r w:rsidR="00C32691">
              <w:rPr>
                <w:noProof/>
                <w:webHidden/>
              </w:rPr>
              <w:tab/>
            </w:r>
            <w:r w:rsidR="00C32691">
              <w:rPr>
                <w:noProof/>
                <w:webHidden/>
              </w:rPr>
              <w:fldChar w:fldCharType="begin"/>
            </w:r>
            <w:r w:rsidR="00C32691">
              <w:rPr>
                <w:noProof/>
                <w:webHidden/>
              </w:rPr>
              <w:instrText xml:space="preserve"> PAGEREF _Toc112921409 \h </w:instrText>
            </w:r>
            <w:r w:rsidR="00C32691">
              <w:rPr>
                <w:noProof/>
                <w:webHidden/>
              </w:rPr>
            </w:r>
            <w:r w:rsidR="00C32691">
              <w:rPr>
                <w:noProof/>
                <w:webHidden/>
              </w:rPr>
              <w:fldChar w:fldCharType="separate"/>
            </w:r>
            <w:r w:rsidR="00C32691">
              <w:rPr>
                <w:noProof/>
                <w:webHidden/>
              </w:rPr>
              <w:t>2</w:t>
            </w:r>
            <w:r w:rsidR="00C32691">
              <w:rPr>
                <w:noProof/>
                <w:webHidden/>
              </w:rPr>
              <w:fldChar w:fldCharType="end"/>
            </w:r>
          </w:hyperlink>
        </w:p>
        <w:p w14:paraId="08E6BFC5" w14:textId="6F6D5868" w:rsidR="00C32691" w:rsidRDefault="00B31AED" w:rsidP="00417D7B">
          <w:pPr>
            <w:pStyle w:val="TOC2"/>
            <w:tabs>
              <w:tab w:val="right" w:leader="dot" w:pos="9016"/>
            </w:tabs>
            <w:spacing w:after="120"/>
            <w:rPr>
              <w:rFonts w:eastAsiaTheme="minorEastAsia" w:cstheme="minorBidi"/>
              <w:b w:val="0"/>
              <w:bCs w:val="0"/>
              <w:noProof/>
              <w:sz w:val="24"/>
              <w:szCs w:val="24"/>
            </w:rPr>
          </w:pPr>
          <w:hyperlink w:anchor="_Toc112921410" w:history="1">
            <w:r w:rsidR="00C32691" w:rsidRPr="00B6069E">
              <w:rPr>
                <w:rStyle w:val="Hyperlink"/>
                <w:noProof/>
                <w:lang w:val="en-US"/>
              </w:rPr>
              <w:t>Introduction</w:t>
            </w:r>
            <w:r w:rsidR="00C32691">
              <w:rPr>
                <w:noProof/>
                <w:webHidden/>
              </w:rPr>
              <w:tab/>
            </w:r>
            <w:r w:rsidR="00C32691">
              <w:rPr>
                <w:noProof/>
                <w:webHidden/>
              </w:rPr>
              <w:fldChar w:fldCharType="begin"/>
            </w:r>
            <w:r w:rsidR="00C32691">
              <w:rPr>
                <w:noProof/>
                <w:webHidden/>
              </w:rPr>
              <w:instrText xml:space="preserve"> PAGEREF _Toc112921410 \h </w:instrText>
            </w:r>
            <w:r w:rsidR="00C32691">
              <w:rPr>
                <w:noProof/>
                <w:webHidden/>
              </w:rPr>
            </w:r>
            <w:r w:rsidR="00C32691">
              <w:rPr>
                <w:noProof/>
                <w:webHidden/>
              </w:rPr>
              <w:fldChar w:fldCharType="separate"/>
            </w:r>
            <w:r w:rsidR="00C32691">
              <w:rPr>
                <w:noProof/>
                <w:webHidden/>
              </w:rPr>
              <w:t>2</w:t>
            </w:r>
            <w:r w:rsidR="00C32691">
              <w:rPr>
                <w:noProof/>
                <w:webHidden/>
              </w:rPr>
              <w:fldChar w:fldCharType="end"/>
            </w:r>
          </w:hyperlink>
        </w:p>
        <w:p w14:paraId="1757B047" w14:textId="3D1F8EDA" w:rsidR="00C32691" w:rsidRDefault="00B31AED" w:rsidP="00417D7B">
          <w:pPr>
            <w:pStyle w:val="TOC2"/>
            <w:tabs>
              <w:tab w:val="right" w:leader="dot" w:pos="9016"/>
            </w:tabs>
            <w:spacing w:after="120"/>
            <w:rPr>
              <w:rFonts w:eastAsiaTheme="minorEastAsia" w:cstheme="minorBidi"/>
              <w:b w:val="0"/>
              <w:bCs w:val="0"/>
              <w:noProof/>
              <w:sz w:val="24"/>
              <w:szCs w:val="24"/>
            </w:rPr>
          </w:pPr>
          <w:hyperlink w:anchor="_Toc112921411" w:history="1">
            <w:r w:rsidR="00C32691" w:rsidRPr="00B6069E">
              <w:rPr>
                <w:rStyle w:val="Hyperlink"/>
                <w:noProof/>
              </w:rPr>
              <w:t>Part A: Preclinical Plan</w:t>
            </w:r>
            <w:r w:rsidR="00C32691">
              <w:rPr>
                <w:noProof/>
                <w:webHidden/>
              </w:rPr>
              <w:tab/>
            </w:r>
            <w:r w:rsidR="00C32691">
              <w:rPr>
                <w:noProof/>
                <w:webHidden/>
              </w:rPr>
              <w:fldChar w:fldCharType="begin"/>
            </w:r>
            <w:r w:rsidR="00C32691">
              <w:rPr>
                <w:noProof/>
                <w:webHidden/>
              </w:rPr>
              <w:instrText xml:space="preserve"> PAGEREF _Toc112921411 \h </w:instrText>
            </w:r>
            <w:r w:rsidR="00C32691">
              <w:rPr>
                <w:noProof/>
                <w:webHidden/>
              </w:rPr>
            </w:r>
            <w:r w:rsidR="00C32691">
              <w:rPr>
                <w:noProof/>
                <w:webHidden/>
              </w:rPr>
              <w:fldChar w:fldCharType="separate"/>
            </w:r>
            <w:r w:rsidR="00C32691">
              <w:rPr>
                <w:noProof/>
                <w:webHidden/>
              </w:rPr>
              <w:t>4</w:t>
            </w:r>
            <w:r w:rsidR="00C32691">
              <w:rPr>
                <w:noProof/>
                <w:webHidden/>
              </w:rPr>
              <w:fldChar w:fldCharType="end"/>
            </w:r>
          </w:hyperlink>
        </w:p>
        <w:p w14:paraId="1A1240C1" w14:textId="1FD0DD12" w:rsidR="00C32691" w:rsidRDefault="00B31AED" w:rsidP="00417D7B">
          <w:pPr>
            <w:pStyle w:val="TOC2"/>
            <w:tabs>
              <w:tab w:val="right" w:leader="dot" w:pos="9016"/>
            </w:tabs>
            <w:spacing w:after="120"/>
            <w:rPr>
              <w:rFonts w:eastAsiaTheme="minorEastAsia" w:cstheme="minorBidi"/>
              <w:b w:val="0"/>
              <w:bCs w:val="0"/>
              <w:noProof/>
              <w:sz w:val="24"/>
              <w:szCs w:val="24"/>
            </w:rPr>
          </w:pPr>
          <w:hyperlink w:anchor="_Toc112921412" w:history="1">
            <w:r w:rsidR="00C32691" w:rsidRPr="00B6069E">
              <w:rPr>
                <w:rStyle w:val="Hyperlink"/>
                <w:noProof/>
              </w:rPr>
              <w:t>Part B: Clinical Plan</w:t>
            </w:r>
            <w:r w:rsidR="00C32691">
              <w:rPr>
                <w:noProof/>
                <w:webHidden/>
              </w:rPr>
              <w:tab/>
            </w:r>
            <w:r w:rsidR="00C32691">
              <w:rPr>
                <w:noProof/>
                <w:webHidden/>
              </w:rPr>
              <w:fldChar w:fldCharType="begin"/>
            </w:r>
            <w:r w:rsidR="00C32691">
              <w:rPr>
                <w:noProof/>
                <w:webHidden/>
              </w:rPr>
              <w:instrText xml:space="preserve"> PAGEREF _Toc112921412 \h </w:instrText>
            </w:r>
            <w:r w:rsidR="00C32691">
              <w:rPr>
                <w:noProof/>
                <w:webHidden/>
              </w:rPr>
            </w:r>
            <w:r w:rsidR="00C32691">
              <w:rPr>
                <w:noProof/>
                <w:webHidden/>
              </w:rPr>
              <w:fldChar w:fldCharType="separate"/>
            </w:r>
            <w:r w:rsidR="00C32691">
              <w:rPr>
                <w:noProof/>
                <w:webHidden/>
              </w:rPr>
              <w:t>5</w:t>
            </w:r>
            <w:r w:rsidR="00C32691">
              <w:rPr>
                <w:noProof/>
                <w:webHidden/>
              </w:rPr>
              <w:fldChar w:fldCharType="end"/>
            </w:r>
          </w:hyperlink>
        </w:p>
        <w:p w14:paraId="494ADEFD" w14:textId="35D22373" w:rsidR="00C32691" w:rsidRDefault="00B31AED" w:rsidP="00417D7B">
          <w:pPr>
            <w:pStyle w:val="TOC2"/>
            <w:tabs>
              <w:tab w:val="right" w:leader="dot" w:pos="9016"/>
            </w:tabs>
            <w:spacing w:after="120"/>
            <w:rPr>
              <w:rFonts w:eastAsiaTheme="minorEastAsia" w:cstheme="minorBidi"/>
              <w:b w:val="0"/>
              <w:bCs w:val="0"/>
              <w:noProof/>
              <w:sz w:val="24"/>
              <w:szCs w:val="24"/>
            </w:rPr>
          </w:pPr>
          <w:hyperlink w:anchor="_Toc112921413" w:history="1">
            <w:r w:rsidR="00C32691" w:rsidRPr="00B6069E">
              <w:rPr>
                <w:rStyle w:val="Hyperlink"/>
                <w:noProof/>
              </w:rPr>
              <w:t>Part C: Chemistry, Manufacturing and Controls, CMC</w:t>
            </w:r>
            <w:r w:rsidR="00C32691">
              <w:rPr>
                <w:noProof/>
                <w:webHidden/>
              </w:rPr>
              <w:tab/>
            </w:r>
            <w:r w:rsidR="00C32691">
              <w:rPr>
                <w:noProof/>
                <w:webHidden/>
              </w:rPr>
              <w:fldChar w:fldCharType="begin"/>
            </w:r>
            <w:r w:rsidR="00C32691">
              <w:rPr>
                <w:noProof/>
                <w:webHidden/>
              </w:rPr>
              <w:instrText xml:space="preserve"> PAGEREF _Toc112921413 \h </w:instrText>
            </w:r>
            <w:r w:rsidR="00C32691">
              <w:rPr>
                <w:noProof/>
                <w:webHidden/>
              </w:rPr>
            </w:r>
            <w:r w:rsidR="00C32691">
              <w:rPr>
                <w:noProof/>
                <w:webHidden/>
              </w:rPr>
              <w:fldChar w:fldCharType="separate"/>
            </w:r>
            <w:r w:rsidR="00C32691">
              <w:rPr>
                <w:noProof/>
                <w:webHidden/>
              </w:rPr>
              <w:t>5</w:t>
            </w:r>
            <w:r w:rsidR="00C32691">
              <w:rPr>
                <w:noProof/>
                <w:webHidden/>
              </w:rPr>
              <w:fldChar w:fldCharType="end"/>
            </w:r>
          </w:hyperlink>
        </w:p>
        <w:p w14:paraId="58597690" w14:textId="0745BD25" w:rsidR="00C32691" w:rsidRDefault="00B31AED" w:rsidP="00417D7B">
          <w:pPr>
            <w:pStyle w:val="TOC2"/>
            <w:tabs>
              <w:tab w:val="right" w:leader="dot" w:pos="9016"/>
            </w:tabs>
            <w:spacing w:after="120"/>
            <w:rPr>
              <w:rFonts w:eastAsiaTheme="minorEastAsia" w:cstheme="minorBidi"/>
              <w:b w:val="0"/>
              <w:bCs w:val="0"/>
              <w:noProof/>
              <w:sz w:val="24"/>
              <w:szCs w:val="24"/>
            </w:rPr>
          </w:pPr>
          <w:hyperlink w:anchor="_Toc112921414" w:history="1">
            <w:r w:rsidR="00C32691" w:rsidRPr="00B6069E">
              <w:rPr>
                <w:rStyle w:val="Hyperlink"/>
                <w:noProof/>
              </w:rPr>
              <w:t>Part D: Pre-IND Meeting / Scientific Advice</w:t>
            </w:r>
            <w:r w:rsidR="00C32691">
              <w:rPr>
                <w:noProof/>
                <w:webHidden/>
              </w:rPr>
              <w:tab/>
            </w:r>
            <w:r w:rsidR="00C32691">
              <w:rPr>
                <w:noProof/>
                <w:webHidden/>
              </w:rPr>
              <w:fldChar w:fldCharType="begin"/>
            </w:r>
            <w:r w:rsidR="00C32691">
              <w:rPr>
                <w:noProof/>
                <w:webHidden/>
              </w:rPr>
              <w:instrText xml:space="preserve"> PAGEREF _Toc112921414 \h </w:instrText>
            </w:r>
            <w:r w:rsidR="00C32691">
              <w:rPr>
                <w:noProof/>
                <w:webHidden/>
              </w:rPr>
            </w:r>
            <w:r w:rsidR="00C32691">
              <w:rPr>
                <w:noProof/>
                <w:webHidden/>
              </w:rPr>
              <w:fldChar w:fldCharType="separate"/>
            </w:r>
            <w:r w:rsidR="00C32691">
              <w:rPr>
                <w:noProof/>
                <w:webHidden/>
              </w:rPr>
              <w:t>5</w:t>
            </w:r>
            <w:r w:rsidR="00C32691">
              <w:rPr>
                <w:noProof/>
                <w:webHidden/>
              </w:rPr>
              <w:fldChar w:fldCharType="end"/>
            </w:r>
          </w:hyperlink>
        </w:p>
        <w:p w14:paraId="7B26464E" w14:textId="6B29880C" w:rsidR="00C32691" w:rsidRDefault="00B31AED" w:rsidP="00417D7B">
          <w:pPr>
            <w:pStyle w:val="TOC2"/>
            <w:tabs>
              <w:tab w:val="right" w:leader="dot" w:pos="9016"/>
            </w:tabs>
            <w:spacing w:after="120"/>
            <w:rPr>
              <w:rFonts w:eastAsiaTheme="minorEastAsia" w:cstheme="minorBidi"/>
              <w:b w:val="0"/>
              <w:bCs w:val="0"/>
              <w:noProof/>
              <w:sz w:val="24"/>
              <w:szCs w:val="24"/>
            </w:rPr>
          </w:pPr>
          <w:hyperlink w:anchor="_Toc112921415" w:history="1">
            <w:r w:rsidR="00C32691" w:rsidRPr="00B6069E">
              <w:rPr>
                <w:rStyle w:val="Hyperlink"/>
                <w:noProof/>
              </w:rPr>
              <w:t>Part E: Inspection Readiness</w:t>
            </w:r>
            <w:r w:rsidR="00C32691">
              <w:rPr>
                <w:noProof/>
                <w:webHidden/>
              </w:rPr>
              <w:tab/>
            </w:r>
            <w:r w:rsidR="00C32691">
              <w:rPr>
                <w:noProof/>
                <w:webHidden/>
              </w:rPr>
              <w:fldChar w:fldCharType="begin"/>
            </w:r>
            <w:r w:rsidR="00C32691">
              <w:rPr>
                <w:noProof/>
                <w:webHidden/>
              </w:rPr>
              <w:instrText xml:space="preserve"> PAGEREF _Toc112921415 \h </w:instrText>
            </w:r>
            <w:r w:rsidR="00C32691">
              <w:rPr>
                <w:noProof/>
                <w:webHidden/>
              </w:rPr>
            </w:r>
            <w:r w:rsidR="00C32691">
              <w:rPr>
                <w:noProof/>
                <w:webHidden/>
              </w:rPr>
              <w:fldChar w:fldCharType="separate"/>
            </w:r>
            <w:r w:rsidR="00C32691">
              <w:rPr>
                <w:noProof/>
                <w:webHidden/>
              </w:rPr>
              <w:t>6</w:t>
            </w:r>
            <w:r w:rsidR="00C32691">
              <w:rPr>
                <w:noProof/>
                <w:webHidden/>
              </w:rPr>
              <w:fldChar w:fldCharType="end"/>
            </w:r>
          </w:hyperlink>
        </w:p>
        <w:p w14:paraId="06640FEE" w14:textId="3ACCA664" w:rsidR="00C32691" w:rsidRDefault="00B31AED" w:rsidP="00417D7B">
          <w:pPr>
            <w:pStyle w:val="TOC2"/>
            <w:tabs>
              <w:tab w:val="right" w:leader="dot" w:pos="9016"/>
            </w:tabs>
            <w:spacing w:after="120"/>
            <w:rPr>
              <w:rFonts w:eastAsiaTheme="minorEastAsia" w:cstheme="minorBidi"/>
              <w:b w:val="0"/>
              <w:bCs w:val="0"/>
              <w:noProof/>
              <w:sz w:val="24"/>
              <w:szCs w:val="24"/>
            </w:rPr>
          </w:pPr>
          <w:hyperlink w:anchor="_Toc112921416" w:history="1">
            <w:r w:rsidR="00C32691" w:rsidRPr="00B6069E">
              <w:rPr>
                <w:rStyle w:val="Hyperlink"/>
                <w:noProof/>
              </w:rPr>
              <w:t>Overall strategy</w:t>
            </w:r>
            <w:r w:rsidR="00C32691">
              <w:rPr>
                <w:noProof/>
                <w:webHidden/>
              </w:rPr>
              <w:tab/>
            </w:r>
            <w:r w:rsidR="00C32691">
              <w:rPr>
                <w:noProof/>
                <w:webHidden/>
              </w:rPr>
              <w:fldChar w:fldCharType="begin"/>
            </w:r>
            <w:r w:rsidR="00C32691">
              <w:rPr>
                <w:noProof/>
                <w:webHidden/>
              </w:rPr>
              <w:instrText xml:space="preserve"> PAGEREF _Toc112921416 \h </w:instrText>
            </w:r>
            <w:r w:rsidR="00C32691">
              <w:rPr>
                <w:noProof/>
                <w:webHidden/>
              </w:rPr>
            </w:r>
            <w:r w:rsidR="00C32691">
              <w:rPr>
                <w:noProof/>
                <w:webHidden/>
              </w:rPr>
              <w:fldChar w:fldCharType="separate"/>
            </w:r>
            <w:r w:rsidR="00C32691">
              <w:rPr>
                <w:noProof/>
                <w:webHidden/>
              </w:rPr>
              <w:t>6</w:t>
            </w:r>
            <w:r w:rsidR="00C32691">
              <w:rPr>
                <w:noProof/>
                <w:webHidden/>
              </w:rPr>
              <w:fldChar w:fldCharType="end"/>
            </w:r>
          </w:hyperlink>
        </w:p>
        <w:p w14:paraId="47C3DF06" w14:textId="46D66CBB" w:rsidR="00C32691" w:rsidRDefault="00B31AED" w:rsidP="00417D7B">
          <w:pPr>
            <w:pStyle w:val="TOC2"/>
            <w:tabs>
              <w:tab w:val="right" w:leader="dot" w:pos="9016"/>
            </w:tabs>
            <w:spacing w:after="120"/>
            <w:rPr>
              <w:rFonts w:eastAsiaTheme="minorEastAsia" w:cstheme="minorBidi"/>
              <w:b w:val="0"/>
              <w:bCs w:val="0"/>
              <w:noProof/>
              <w:sz w:val="24"/>
              <w:szCs w:val="24"/>
            </w:rPr>
          </w:pPr>
          <w:hyperlink w:anchor="_Toc112921417" w:history="1">
            <w:r w:rsidR="00C32691" w:rsidRPr="00B6069E">
              <w:rPr>
                <w:rStyle w:val="Hyperlink"/>
                <w:noProof/>
              </w:rPr>
              <w:t>Advice to Management</w:t>
            </w:r>
            <w:r w:rsidR="00C32691">
              <w:rPr>
                <w:noProof/>
                <w:webHidden/>
              </w:rPr>
              <w:tab/>
            </w:r>
            <w:r w:rsidR="00C32691">
              <w:rPr>
                <w:noProof/>
                <w:webHidden/>
              </w:rPr>
              <w:fldChar w:fldCharType="begin"/>
            </w:r>
            <w:r w:rsidR="00C32691">
              <w:rPr>
                <w:noProof/>
                <w:webHidden/>
              </w:rPr>
              <w:instrText xml:space="preserve"> PAGEREF _Toc112921417 \h </w:instrText>
            </w:r>
            <w:r w:rsidR="00C32691">
              <w:rPr>
                <w:noProof/>
                <w:webHidden/>
              </w:rPr>
            </w:r>
            <w:r w:rsidR="00C32691">
              <w:rPr>
                <w:noProof/>
                <w:webHidden/>
              </w:rPr>
              <w:fldChar w:fldCharType="separate"/>
            </w:r>
            <w:r w:rsidR="00C32691">
              <w:rPr>
                <w:noProof/>
                <w:webHidden/>
              </w:rPr>
              <w:t>6</w:t>
            </w:r>
            <w:r w:rsidR="00C32691">
              <w:rPr>
                <w:noProof/>
                <w:webHidden/>
              </w:rPr>
              <w:fldChar w:fldCharType="end"/>
            </w:r>
          </w:hyperlink>
        </w:p>
        <w:p w14:paraId="404FC08C" w14:textId="18DB3B2A" w:rsidR="00C32691" w:rsidRDefault="00B31AED" w:rsidP="00417D7B">
          <w:pPr>
            <w:pStyle w:val="TOC2"/>
            <w:tabs>
              <w:tab w:val="right" w:leader="dot" w:pos="9016"/>
            </w:tabs>
            <w:spacing w:after="120"/>
            <w:rPr>
              <w:rFonts w:eastAsiaTheme="minorEastAsia" w:cstheme="minorBidi"/>
              <w:b w:val="0"/>
              <w:bCs w:val="0"/>
              <w:noProof/>
              <w:sz w:val="24"/>
              <w:szCs w:val="24"/>
            </w:rPr>
          </w:pPr>
          <w:hyperlink w:anchor="_Toc112921418" w:history="1">
            <w:r w:rsidR="00C32691" w:rsidRPr="00B6069E">
              <w:rPr>
                <w:rStyle w:val="Hyperlink"/>
                <w:noProof/>
              </w:rPr>
              <w:t>Conclusion</w:t>
            </w:r>
            <w:r w:rsidR="00C32691">
              <w:rPr>
                <w:noProof/>
                <w:webHidden/>
              </w:rPr>
              <w:tab/>
            </w:r>
            <w:r w:rsidR="00C32691">
              <w:rPr>
                <w:noProof/>
                <w:webHidden/>
              </w:rPr>
              <w:fldChar w:fldCharType="begin"/>
            </w:r>
            <w:r w:rsidR="00C32691">
              <w:rPr>
                <w:noProof/>
                <w:webHidden/>
              </w:rPr>
              <w:instrText xml:space="preserve"> PAGEREF _Toc112921418 \h </w:instrText>
            </w:r>
            <w:r w:rsidR="00C32691">
              <w:rPr>
                <w:noProof/>
                <w:webHidden/>
              </w:rPr>
            </w:r>
            <w:r w:rsidR="00C32691">
              <w:rPr>
                <w:noProof/>
                <w:webHidden/>
              </w:rPr>
              <w:fldChar w:fldCharType="separate"/>
            </w:r>
            <w:r w:rsidR="00C32691">
              <w:rPr>
                <w:noProof/>
                <w:webHidden/>
              </w:rPr>
              <w:t>7</w:t>
            </w:r>
            <w:r w:rsidR="00C32691">
              <w:rPr>
                <w:noProof/>
                <w:webHidden/>
              </w:rPr>
              <w:fldChar w:fldCharType="end"/>
            </w:r>
          </w:hyperlink>
        </w:p>
        <w:p w14:paraId="4E9A8CC1" w14:textId="67A4D3C6" w:rsidR="00C32691" w:rsidRDefault="00B31AED" w:rsidP="00417D7B">
          <w:pPr>
            <w:pStyle w:val="TOC1"/>
            <w:tabs>
              <w:tab w:val="right" w:leader="dot" w:pos="9016"/>
            </w:tabs>
            <w:spacing w:after="120"/>
            <w:rPr>
              <w:rFonts w:eastAsiaTheme="minorEastAsia" w:cstheme="minorBidi"/>
              <w:b w:val="0"/>
              <w:bCs w:val="0"/>
              <w:i w:val="0"/>
              <w:iCs w:val="0"/>
              <w:noProof/>
            </w:rPr>
          </w:pPr>
          <w:hyperlink w:anchor="_Toc112921419" w:history="1">
            <w:r w:rsidR="00C32691" w:rsidRPr="00B6069E">
              <w:rPr>
                <w:rStyle w:val="Hyperlink"/>
                <w:noProof/>
              </w:rPr>
              <w:t>References</w:t>
            </w:r>
            <w:r w:rsidR="00C32691">
              <w:rPr>
                <w:noProof/>
                <w:webHidden/>
              </w:rPr>
              <w:tab/>
            </w:r>
            <w:r w:rsidR="00C32691">
              <w:rPr>
                <w:noProof/>
                <w:webHidden/>
              </w:rPr>
              <w:fldChar w:fldCharType="begin"/>
            </w:r>
            <w:r w:rsidR="00C32691">
              <w:rPr>
                <w:noProof/>
                <w:webHidden/>
              </w:rPr>
              <w:instrText xml:space="preserve"> PAGEREF _Toc112921419 \h </w:instrText>
            </w:r>
            <w:r w:rsidR="00C32691">
              <w:rPr>
                <w:noProof/>
                <w:webHidden/>
              </w:rPr>
            </w:r>
            <w:r w:rsidR="00C32691">
              <w:rPr>
                <w:noProof/>
                <w:webHidden/>
              </w:rPr>
              <w:fldChar w:fldCharType="separate"/>
            </w:r>
            <w:r w:rsidR="00C32691">
              <w:rPr>
                <w:noProof/>
                <w:webHidden/>
              </w:rPr>
              <w:t>7</w:t>
            </w:r>
            <w:r w:rsidR="00C32691">
              <w:rPr>
                <w:noProof/>
                <w:webHidden/>
              </w:rPr>
              <w:fldChar w:fldCharType="end"/>
            </w:r>
          </w:hyperlink>
        </w:p>
        <w:p w14:paraId="39491E40" w14:textId="1A16B669" w:rsidR="00F236A3" w:rsidRDefault="00F236A3" w:rsidP="00417D7B">
          <w:pPr>
            <w:spacing w:before="120" w:after="120"/>
          </w:pPr>
          <w:r>
            <w:rPr>
              <w:b/>
              <w:bCs/>
              <w:noProof/>
            </w:rPr>
            <w:fldChar w:fldCharType="end"/>
          </w:r>
        </w:p>
      </w:sdtContent>
    </w:sdt>
    <w:p w14:paraId="2575A747" w14:textId="77777777" w:rsidR="00F236A3" w:rsidRDefault="00F236A3" w:rsidP="00417D7B">
      <w:pPr>
        <w:pStyle w:val="Heading1"/>
        <w:spacing w:before="120" w:after="120"/>
      </w:pPr>
    </w:p>
    <w:p w14:paraId="25003DE2" w14:textId="1552D302" w:rsidR="00F236A3" w:rsidRPr="00822AF5" w:rsidRDefault="00F236A3" w:rsidP="00417D7B">
      <w:pPr>
        <w:pStyle w:val="Heading1"/>
        <w:spacing w:before="120" w:after="120"/>
      </w:pPr>
      <w:bookmarkStart w:id="0" w:name="_Toc112921408"/>
      <w:r w:rsidRPr="00822AF5">
        <w:t>Product description</w:t>
      </w:r>
      <w:bookmarkEnd w:id="0"/>
    </w:p>
    <w:p w14:paraId="353A834C" w14:textId="73205782" w:rsidR="005C1B7D" w:rsidRDefault="005C1B7D" w:rsidP="00417D7B">
      <w:pPr>
        <w:spacing w:before="120" w:after="120"/>
        <w:jc w:val="both"/>
        <w:rPr>
          <w:rFonts w:ascii="Calibri" w:hAnsi="Calibri" w:cs="Calibri"/>
        </w:rPr>
      </w:pPr>
      <w:r w:rsidRPr="0094030F">
        <w:rPr>
          <w:rFonts w:ascii="Calibri" w:hAnsi="Calibri" w:cs="Calibri"/>
        </w:rPr>
        <w:t xml:space="preserve">Product Profile – </w:t>
      </w:r>
      <w:r w:rsidRPr="0094030F">
        <w:rPr>
          <w:rFonts w:ascii="Calibri" w:hAnsi="Calibri" w:cs="Calibri"/>
          <w:lang w:val="en-US"/>
        </w:rPr>
        <w:t>Our</w:t>
      </w:r>
      <w:r w:rsidRPr="0094030F">
        <w:rPr>
          <w:rFonts w:ascii="Calibri" w:hAnsi="Calibri" w:cs="Calibri"/>
        </w:rPr>
        <w:t xml:space="preserve"> product is a </w:t>
      </w:r>
      <w:r w:rsidRPr="0094030F">
        <w:rPr>
          <w:rFonts w:ascii="Calibri" w:hAnsi="Calibri" w:cs="Calibri"/>
          <w:u w:val="single"/>
        </w:rPr>
        <w:t>monoclonal antibody</w:t>
      </w:r>
      <w:r w:rsidRPr="0094030F">
        <w:rPr>
          <w:rFonts w:ascii="Calibri" w:hAnsi="Calibri" w:cs="Calibri"/>
        </w:rPr>
        <w:t xml:space="preserve"> to be used in a phase 1 clinical trial in oncology. The company</w:t>
      </w:r>
      <w:r w:rsidRPr="0094030F">
        <w:rPr>
          <w:rFonts w:ascii="Calibri" w:hAnsi="Calibri" w:cs="Calibri"/>
          <w:lang w:val="en-US"/>
        </w:rPr>
        <w:t xml:space="preserve"> is </w:t>
      </w:r>
      <w:r w:rsidRPr="0094030F">
        <w:rPr>
          <w:rFonts w:ascii="Calibri" w:hAnsi="Calibri" w:cs="Calibri"/>
        </w:rPr>
        <w:t xml:space="preserve">named </w:t>
      </w:r>
      <w:r w:rsidRPr="0094030F">
        <w:rPr>
          <w:rFonts w:ascii="Calibri" w:hAnsi="Calibri" w:cs="Calibri"/>
          <w:u w:val="single"/>
          <w:lang w:val="en-US"/>
        </w:rPr>
        <w:t>Vaud</w:t>
      </w:r>
      <w:r w:rsidRPr="0094030F">
        <w:rPr>
          <w:rFonts w:ascii="Calibri" w:hAnsi="Calibri" w:cs="Calibri"/>
          <w:u w:val="single"/>
        </w:rPr>
        <w:t xml:space="preserve">BioTech </w:t>
      </w:r>
      <w:r w:rsidRPr="0094030F">
        <w:rPr>
          <w:rFonts w:ascii="Calibri" w:hAnsi="Calibri" w:cs="Calibri"/>
        </w:rPr>
        <w:t>with headquarters located in Switzerland. This company is the discoverer of the product in question. The planned phase 1 clinical trial will be conducted in Germany.</w:t>
      </w:r>
    </w:p>
    <w:p w14:paraId="3ACA18E7" w14:textId="77777777" w:rsidR="00C32691" w:rsidRDefault="00C32691" w:rsidP="00417D7B">
      <w:pPr>
        <w:spacing w:before="120" w:after="120"/>
        <w:jc w:val="both"/>
        <w:rPr>
          <w:rFonts w:ascii="Calibri" w:hAnsi="Calibri" w:cs="Calibri"/>
        </w:rPr>
      </w:pPr>
    </w:p>
    <w:p w14:paraId="600A7DBC" w14:textId="77777777" w:rsidR="004E78BC" w:rsidRPr="00761036" w:rsidRDefault="004E78BC" w:rsidP="00417D7B">
      <w:pPr>
        <w:spacing w:before="120" w:after="120"/>
        <w:rPr>
          <w:rFonts w:ascii="Calibri" w:hAnsi="Calibri" w:cs="Calibri"/>
          <w:bCs/>
          <w:lang w:val="en-US"/>
        </w:rPr>
      </w:pPr>
      <w:r w:rsidRPr="00822AF5">
        <w:rPr>
          <w:rFonts w:ascii="Calibri" w:hAnsi="Calibri" w:cs="Calibri"/>
          <w:b/>
          <w:lang w:val="en-US"/>
        </w:rPr>
        <w:t xml:space="preserve">Group: </w:t>
      </w:r>
      <w:r w:rsidRPr="00761036">
        <w:rPr>
          <w:rFonts w:ascii="Calibri" w:hAnsi="Calibri" w:cs="Calibri"/>
          <w:bCs/>
          <w:lang w:val="en-US"/>
        </w:rPr>
        <w:t>C</w:t>
      </w:r>
    </w:p>
    <w:p w14:paraId="0D867150" w14:textId="3A7E46C5" w:rsidR="004E78BC" w:rsidRPr="00761036" w:rsidRDefault="004E78BC" w:rsidP="00417D7B">
      <w:pPr>
        <w:spacing w:before="120" w:after="120"/>
        <w:rPr>
          <w:rFonts w:ascii="Calibri" w:hAnsi="Calibri" w:cs="Calibri"/>
          <w:bCs/>
          <w:lang w:val="en-US"/>
        </w:rPr>
      </w:pPr>
      <w:r w:rsidRPr="00822AF5">
        <w:rPr>
          <w:rFonts w:ascii="Calibri" w:hAnsi="Calibri" w:cs="Calibri"/>
          <w:b/>
          <w:lang w:val="en-US"/>
        </w:rPr>
        <w:t>Group members:</w:t>
      </w:r>
      <w:r>
        <w:rPr>
          <w:rFonts w:ascii="Calibri" w:hAnsi="Calibri" w:cs="Calibri"/>
          <w:b/>
          <w:lang w:val="en-US"/>
        </w:rPr>
        <w:t xml:space="preserve"> </w:t>
      </w:r>
      <w:r w:rsidRPr="00761036">
        <w:rPr>
          <w:rFonts w:ascii="Calibri" w:hAnsi="Calibri" w:cs="Calibri"/>
          <w:bCs/>
          <w:lang w:val="en-US"/>
        </w:rPr>
        <w:t xml:space="preserve">Priya </w:t>
      </w:r>
      <w:proofErr w:type="spellStart"/>
      <w:r w:rsidRPr="00761036">
        <w:rPr>
          <w:rFonts w:ascii="Calibri" w:hAnsi="Calibri" w:cs="Calibri"/>
          <w:bCs/>
          <w:lang w:val="en-US"/>
        </w:rPr>
        <w:t>Bhutada</w:t>
      </w:r>
      <w:proofErr w:type="spellEnd"/>
      <w:r w:rsidRPr="00761036">
        <w:rPr>
          <w:rFonts w:ascii="Calibri" w:hAnsi="Calibri" w:cs="Calibri"/>
          <w:bCs/>
          <w:lang w:val="en-US"/>
        </w:rPr>
        <w:t xml:space="preserve">, </w:t>
      </w:r>
      <w:proofErr w:type="spellStart"/>
      <w:r w:rsidRPr="00761036">
        <w:rPr>
          <w:rFonts w:ascii="Calibri" w:hAnsi="Calibri" w:cs="Calibri"/>
          <w:bCs/>
          <w:lang w:val="en-US"/>
        </w:rPr>
        <w:t>Mouna</w:t>
      </w:r>
      <w:proofErr w:type="spellEnd"/>
      <w:r w:rsidRPr="00761036">
        <w:rPr>
          <w:rFonts w:ascii="Calibri" w:hAnsi="Calibri" w:cs="Calibri"/>
          <w:bCs/>
          <w:lang w:val="en-US"/>
        </w:rPr>
        <w:t xml:space="preserve"> </w:t>
      </w:r>
      <w:proofErr w:type="spellStart"/>
      <w:r w:rsidRPr="00761036">
        <w:rPr>
          <w:rFonts w:ascii="Calibri" w:hAnsi="Calibri" w:cs="Calibri"/>
          <w:bCs/>
          <w:lang w:val="en-US"/>
        </w:rPr>
        <w:t>Hadiji</w:t>
      </w:r>
      <w:proofErr w:type="spellEnd"/>
      <w:r>
        <w:rPr>
          <w:rFonts w:ascii="Calibri" w:hAnsi="Calibri" w:cs="Calibri"/>
          <w:bCs/>
          <w:lang w:val="en-US"/>
        </w:rPr>
        <w:t xml:space="preserve">, </w:t>
      </w:r>
      <w:r w:rsidRPr="00761036">
        <w:rPr>
          <w:rFonts w:ascii="Calibri" w:hAnsi="Calibri" w:cs="Calibri"/>
          <w:bCs/>
          <w:lang w:val="en-US"/>
        </w:rPr>
        <w:t xml:space="preserve">Raluca </w:t>
      </w:r>
      <w:del w:id="1" w:author="Dylan Lawless" w:date="2022-09-01T11:59:00Z">
        <w:r w:rsidRPr="00761036" w:rsidDel="00B31AED">
          <w:rPr>
            <w:rFonts w:ascii="Calibri" w:hAnsi="Calibri" w:cs="Calibri"/>
            <w:bCs/>
            <w:lang w:val="en-US"/>
          </w:rPr>
          <w:delText xml:space="preserve">Lidia </w:delText>
        </w:r>
      </w:del>
      <w:proofErr w:type="spellStart"/>
      <w:r w:rsidRPr="00761036">
        <w:rPr>
          <w:rFonts w:ascii="Calibri" w:hAnsi="Calibri" w:cs="Calibri"/>
          <w:bCs/>
          <w:lang w:val="en-US"/>
        </w:rPr>
        <w:t>Ganea</w:t>
      </w:r>
      <w:proofErr w:type="spellEnd"/>
      <w:r w:rsidRPr="00761036">
        <w:rPr>
          <w:rFonts w:ascii="Calibri" w:hAnsi="Calibri" w:cs="Calibri"/>
          <w:bCs/>
          <w:lang w:val="en-US"/>
        </w:rPr>
        <w:t>, Dylan Lawles</w:t>
      </w:r>
      <w:r>
        <w:rPr>
          <w:rFonts w:ascii="Calibri" w:hAnsi="Calibri" w:cs="Calibri"/>
          <w:bCs/>
          <w:lang w:val="en-US"/>
        </w:rPr>
        <w:t xml:space="preserve">s, </w:t>
      </w:r>
      <w:r w:rsidRPr="00761036">
        <w:rPr>
          <w:rFonts w:ascii="Calibri" w:hAnsi="Calibri" w:cs="Calibri"/>
          <w:bCs/>
          <w:lang w:val="en-US"/>
        </w:rPr>
        <w:t xml:space="preserve">Olivia-Augustina </w:t>
      </w:r>
      <w:proofErr w:type="spellStart"/>
      <w:r w:rsidRPr="00761036">
        <w:rPr>
          <w:rFonts w:ascii="Calibri" w:hAnsi="Calibri" w:cs="Calibri"/>
          <w:bCs/>
          <w:lang w:val="en-US"/>
        </w:rPr>
        <w:t>Colbea</w:t>
      </w:r>
      <w:proofErr w:type="spellEnd"/>
      <w:r>
        <w:rPr>
          <w:rFonts w:ascii="Calibri" w:hAnsi="Calibri" w:cs="Calibri"/>
          <w:bCs/>
          <w:lang w:val="en-US"/>
        </w:rPr>
        <w:t>.</w:t>
      </w:r>
    </w:p>
    <w:p w14:paraId="2CCB5DC9" w14:textId="10D9BF64" w:rsidR="004E78BC" w:rsidRPr="004E78BC" w:rsidRDefault="004E78BC" w:rsidP="00417D7B">
      <w:pPr>
        <w:spacing w:before="120" w:after="120"/>
        <w:rPr>
          <w:rFonts w:ascii="Calibri" w:hAnsi="Calibri" w:cs="Calibri"/>
          <w:b/>
          <w:lang w:val="en-US"/>
        </w:rPr>
      </w:pPr>
      <w:r w:rsidRPr="00822AF5">
        <w:rPr>
          <w:rFonts w:ascii="Calibri" w:hAnsi="Calibri" w:cs="Calibri"/>
          <w:b/>
        </w:rPr>
        <w:t>Company</w:t>
      </w:r>
      <w:r w:rsidRPr="00822AF5">
        <w:rPr>
          <w:rFonts w:ascii="Calibri" w:hAnsi="Calibri" w:cs="Calibri"/>
          <w:b/>
          <w:lang w:val="en-US"/>
        </w:rPr>
        <w:t>:</w:t>
      </w:r>
      <w:r>
        <w:rPr>
          <w:rFonts w:ascii="Calibri" w:hAnsi="Calibri" w:cs="Calibri"/>
          <w:b/>
          <w:lang w:val="en-US"/>
        </w:rPr>
        <w:t xml:space="preserve"> </w:t>
      </w:r>
      <w:r w:rsidRPr="00001827">
        <w:rPr>
          <w:rFonts w:ascii="Calibri" w:hAnsi="Calibri" w:cs="Calibri"/>
          <w:lang w:val="en-US"/>
        </w:rPr>
        <w:t>Vaud</w:t>
      </w:r>
      <w:r w:rsidRPr="00001827">
        <w:rPr>
          <w:rFonts w:ascii="Calibri" w:hAnsi="Calibri" w:cs="Calibri"/>
        </w:rPr>
        <w:t>BioTech</w:t>
      </w:r>
    </w:p>
    <w:p w14:paraId="0000000A" w14:textId="07DD9181" w:rsidR="000C2469" w:rsidRPr="002E5DFB" w:rsidRDefault="00730273" w:rsidP="00417D7B">
      <w:pPr>
        <w:spacing w:before="120" w:after="120"/>
        <w:rPr>
          <w:rFonts w:ascii="Calibri" w:hAnsi="Calibri" w:cs="Calibri"/>
          <w:lang w:val="en-US"/>
        </w:rPr>
      </w:pPr>
      <w:r w:rsidRPr="00822AF5">
        <w:rPr>
          <w:rFonts w:ascii="Calibri" w:hAnsi="Calibri" w:cs="Calibri"/>
          <w:b/>
        </w:rPr>
        <w:t>Product name</w:t>
      </w:r>
      <w:r w:rsidRPr="00822AF5">
        <w:rPr>
          <w:rFonts w:ascii="Calibri" w:hAnsi="Calibri" w:cs="Calibri"/>
        </w:rPr>
        <w:t>:</w:t>
      </w:r>
      <w:r w:rsidR="00BC28B3" w:rsidRPr="00822AF5">
        <w:rPr>
          <w:rFonts w:ascii="Calibri" w:hAnsi="Calibri" w:cs="Calibri"/>
          <w:lang w:val="en-US"/>
        </w:rPr>
        <w:t xml:space="preserve"> </w:t>
      </w:r>
      <w:r w:rsidR="00BC28B3" w:rsidRPr="00822AF5">
        <w:rPr>
          <w:rFonts w:ascii="Calibri" w:hAnsi="Calibri" w:cs="Calibri"/>
        </w:rPr>
        <w:t>Hertu</w:t>
      </w:r>
      <w:proofErr w:type="spellStart"/>
      <w:r w:rsidR="002E5DFB">
        <w:rPr>
          <w:rFonts w:ascii="Calibri" w:hAnsi="Calibri" w:cs="Calibri"/>
          <w:lang w:val="en-US"/>
        </w:rPr>
        <w:t>mig</w:t>
      </w:r>
      <w:proofErr w:type="spellEnd"/>
      <w:r w:rsidR="009B237F">
        <w:rPr>
          <w:rFonts w:ascii="Calibri" w:hAnsi="Calibri" w:cs="Calibri"/>
          <w:lang w:val="en-US"/>
        </w:rPr>
        <w:t>.</w:t>
      </w:r>
    </w:p>
    <w:p w14:paraId="0000000B" w14:textId="049E86D8" w:rsidR="000C2469" w:rsidRDefault="00730273" w:rsidP="00417D7B">
      <w:pPr>
        <w:spacing w:before="120" w:after="120"/>
        <w:rPr>
          <w:rFonts w:ascii="Calibri" w:hAnsi="Calibri" w:cs="Calibri"/>
        </w:rPr>
      </w:pPr>
      <w:r w:rsidRPr="00822AF5">
        <w:rPr>
          <w:rFonts w:ascii="Calibri" w:hAnsi="Calibri" w:cs="Calibri"/>
          <w:b/>
        </w:rPr>
        <w:t>Treatment</w:t>
      </w:r>
      <w:r w:rsidRPr="00822AF5">
        <w:rPr>
          <w:rFonts w:ascii="Calibri" w:hAnsi="Calibri" w:cs="Calibri"/>
        </w:rPr>
        <w:t xml:space="preserve">: </w:t>
      </w:r>
      <w:r w:rsidR="00BC28B3" w:rsidRPr="00822AF5">
        <w:rPr>
          <w:rFonts w:ascii="Calibri" w:hAnsi="Calibri" w:cs="Calibri"/>
          <w:lang w:val="en-US"/>
        </w:rPr>
        <w:t>T</w:t>
      </w:r>
      <w:r w:rsidR="00BC28B3" w:rsidRPr="00822AF5">
        <w:rPr>
          <w:rFonts w:ascii="Calibri" w:hAnsi="Calibri" w:cs="Calibri"/>
        </w:rPr>
        <w:t>reatment of HER2 receptor positive breast cancer.</w:t>
      </w:r>
    </w:p>
    <w:p w14:paraId="50A7C7BD" w14:textId="02A3BC16" w:rsidR="002E5DFB" w:rsidRPr="002E5DFB" w:rsidRDefault="002E5DFB" w:rsidP="00417D7B">
      <w:pPr>
        <w:spacing w:before="120" w:after="120"/>
        <w:rPr>
          <w:rFonts w:ascii="Calibri" w:hAnsi="Calibri" w:cs="Calibri"/>
        </w:rPr>
      </w:pPr>
      <w:r w:rsidRPr="002E5DFB">
        <w:rPr>
          <w:rFonts w:ascii="Calibri" w:hAnsi="Calibri" w:cs="Calibri"/>
          <w:b/>
          <w:bCs/>
          <w:lang w:val="en-US"/>
        </w:rPr>
        <w:t>Delivery</w:t>
      </w:r>
      <w:r>
        <w:rPr>
          <w:rFonts w:ascii="Calibri" w:hAnsi="Calibri" w:cs="Calibri"/>
          <w:lang w:val="en-US"/>
        </w:rPr>
        <w:t>: S</w:t>
      </w:r>
      <w:r w:rsidRPr="002E5DFB">
        <w:rPr>
          <w:rFonts w:ascii="Calibri" w:hAnsi="Calibri" w:cs="Calibri"/>
          <w:lang w:val="en-US"/>
        </w:rPr>
        <w:t xml:space="preserve">ubcutaneous </w:t>
      </w:r>
      <w:r>
        <w:rPr>
          <w:rFonts w:ascii="Calibri" w:hAnsi="Calibri" w:cs="Calibri"/>
          <w:lang w:val="en-US"/>
        </w:rPr>
        <w:t>administration.</w:t>
      </w:r>
    </w:p>
    <w:p w14:paraId="45A05E67" w14:textId="02B65235" w:rsidR="002E5DFB" w:rsidRDefault="00730273" w:rsidP="00417D7B">
      <w:pPr>
        <w:spacing w:before="120" w:after="120"/>
        <w:rPr>
          <w:rFonts w:ascii="Calibri" w:hAnsi="Calibri" w:cs="Calibri"/>
          <w:lang w:val="en-US"/>
        </w:rPr>
      </w:pPr>
      <w:r w:rsidRPr="00822AF5">
        <w:rPr>
          <w:rFonts w:ascii="Calibri" w:hAnsi="Calibri" w:cs="Calibri"/>
          <w:b/>
        </w:rPr>
        <w:t>Mechanism/target</w:t>
      </w:r>
      <w:r w:rsidRPr="00822AF5">
        <w:rPr>
          <w:rFonts w:ascii="Calibri" w:hAnsi="Calibri" w:cs="Calibri"/>
        </w:rPr>
        <w:t xml:space="preserve">: </w:t>
      </w:r>
      <w:r w:rsidR="009B2E2A" w:rsidRPr="00822AF5">
        <w:rPr>
          <w:rFonts w:ascii="Calibri" w:hAnsi="Calibri" w:cs="Calibri"/>
          <w:lang w:val="en-US"/>
        </w:rPr>
        <w:t xml:space="preserve">Similar to the mode of action from </w:t>
      </w:r>
      <w:proofErr w:type="spellStart"/>
      <w:r w:rsidR="009B2E2A" w:rsidRPr="00822AF5">
        <w:rPr>
          <w:rFonts w:ascii="Calibri" w:hAnsi="Calibri" w:cs="Calibri"/>
          <w:lang w:val="en-US"/>
        </w:rPr>
        <w:t>Pertuzumab</w:t>
      </w:r>
      <w:proofErr w:type="spellEnd"/>
      <w:r w:rsidR="009B2E2A" w:rsidRPr="00822AF5">
        <w:rPr>
          <w:rFonts w:ascii="Calibri" w:hAnsi="Calibri" w:cs="Calibri"/>
          <w:lang w:val="en-US"/>
        </w:rPr>
        <w:t xml:space="preserve"> and Herceptin (as illustrated in </w:t>
      </w:r>
      <w:r w:rsidR="009B2E2A" w:rsidRPr="005C1B7D">
        <w:rPr>
          <w:rFonts w:ascii="Calibri" w:hAnsi="Calibri" w:cs="Calibri"/>
          <w:b/>
          <w:bCs/>
          <w:lang w:val="en-US"/>
        </w:rPr>
        <w:t>Figure 1</w:t>
      </w:r>
      <w:r w:rsidR="009B2E2A" w:rsidRPr="00822AF5">
        <w:rPr>
          <w:rFonts w:ascii="Calibri" w:hAnsi="Calibri" w:cs="Calibri"/>
          <w:lang w:val="en-US"/>
        </w:rPr>
        <w:t xml:space="preserve">), </w:t>
      </w:r>
      <w:r w:rsidR="009B2E2A" w:rsidRPr="00822AF5">
        <w:rPr>
          <w:rFonts w:ascii="Calibri" w:hAnsi="Calibri" w:cs="Calibri"/>
        </w:rPr>
        <w:t>Hertum</w:t>
      </w:r>
      <w:proofErr w:type="spellStart"/>
      <w:r w:rsidR="002E5DFB">
        <w:rPr>
          <w:rFonts w:ascii="Calibri" w:hAnsi="Calibri" w:cs="Calibri"/>
          <w:lang w:val="en-US"/>
        </w:rPr>
        <w:t>ig</w:t>
      </w:r>
      <w:proofErr w:type="spellEnd"/>
      <w:r w:rsidR="00BC28B3" w:rsidRPr="00822AF5">
        <w:rPr>
          <w:rFonts w:ascii="Calibri" w:hAnsi="Calibri" w:cs="Calibri"/>
        </w:rPr>
        <w:t xml:space="preserve"> </w:t>
      </w:r>
      <w:r w:rsidR="009B2E2A" w:rsidRPr="00822AF5">
        <w:rPr>
          <w:rFonts w:ascii="Calibri" w:hAnsi="Calibri" w:cs="Calibri"/>
          <w:lang w:val="en-US"/>
        </w:rPr>
        <w:t xml:space="preserve">targets a newly defined antigen of HER2 which </w:t>
      </w:r>
      <w:r w:rsidR="00BC28B3" w:rsidRPr="00822AF5">
        <w:rPr>
          <w:rFonts w:ascii="Calibri" w:hAnsi="Calibri" w:cs="Calibri"/>
        </w:rPr>
        <w:t>inhibits the</w:t>
      </w:r>
      <w:ins w:id="2" w:author="Dylan Lawless" w:date="2022-09-01T12:00:00Z">
        <w:r w:rsidR="00B31AED">
          <w:rPr>
            <w:rFonts w:ascii="Calibri" w:hAnsi="Calibri" w:cs="Calibri"/>
            <w:lang w:val="en-US"/>
          </w:rPr>
          <w:t xml:space="preserve"> </w:t>
        </w:r>
      </w:ins>
      <w:del w:id="3" w:author="Dylan Lawless" w:date="2022-09-01T11:59:00Z">
        <w:r w:rsidR="00BC28B3" w:rsidRPr="00822AF5" w:rsidDel="00B31AED">
          <w:rPr>
            <w:rFonts w:ascii="Calibri" w:hAnsi="Calibri" w:cs="Calibri"/>
          </w:rPr>
          <w:delText> </w:delText>
        </w:r>
      </w:del>
      <w:hyperlink r:id="rId7">
        <w:r w:rsidR="00BC28B3" w:rsidRPr="00822AF5">
          <w:rPr>
            <w:rStyle w:val="Hyperlink"/>
            <w:rFonts w:ascii="Calibri" w:hAnsi="Calibri" w:cs="Calibri"/>
          </w:rPr>
          <w:t>dimerization</w:t>
        </w:r>
      </w:hyperlink>
      <w:r w:rsidR="00BC28B3" w:rsidRPr="00822AF5">
        <w:rPr>
          <w:rFonts w:ascii="Calibri" w:hAnsi="Calibri" w:cs="Calibri"/>
        </w:rPr>
        <w:t xml:space="preserve"> with other HER receptors</w:t>
      </w:r>
      <w:r w:rsidR="009B2E2A" w:rsidRPr="00822AF5">
        <w:rPr>
          <w:rFonts w:ascii="Calibri" w:hAnsi="Calibri" w:cs="Calibri"/>
          <w:lang w:val="en-US"/>
        </w:rPr>
        <w:t>, thereby</w:t>
      </w:r>
      <w:r w:rsidR="00BC28B3" w:rsidRPr="00822AF5">
        <w:rPr>
          <w:rFonts w:ascii="Calibri" w:hAnsi="Calibri" w:cs="Calibri"/>
        </w:rPr>
        <w:t xml:space="preserve"> </w:t>
      </w:r>
      <w:r w:rsidR="009B2E2A" w:rsidRPr="00822AF5">
        <w:rPr>
          <w:rFonts w:ascii="Calibri" w:hAnsi="Calibri" w:cs="Calibri"/>
          <w:lang w:val="en-US"/>
        </w:rPr>
        <w:t>preventing</w:t>
      </w:r>
      <w:ins w:id="4" w:author="Dylan Lawless" w:date="2022-09-01T11:59:00Z">
        <w:r w:rsidR="00B31AED">
          <w:rPr>
            <w:rFonts w:ascii="Calibri" w:hAnsi="Calibri" w:cs="Calibri"/>
            <w:lang w:val="en-US"/>
          </w:rPr>
          <w:t xml:space="preserve"> </w:t>
        </w:r>
      </w:ins>
      <w:del w:id="5" w:author="Dylan Lawless" w:date="2022-09-01T11:59:00Z">
        <w:r w:rsidR="00BC28B3" w:rsidRPr="00822AF5" w:rsidDel="00B31AED">
          <w:rPr>
            <w:rFonts w:ascii="Calibri" w:hAnsi="Calibri" w:cs="Calibri"/>
          </w:rPr>
          <w:delText> </w:delText>
        </w:r>
      </w:del>
      <w:r w:rsidR="00BC28B3" w:rsidRPr="00822AF5">
        <w:rPr>
          <w:rFonts w:ascii="Calibri" w:hAnsi="Calibri" w:cs="Calibri"/>
        </w:rPr>
        <w:fldChar w:fldCharType="begin"/>
      </w:r>
      <w:r w:rsidR="00BC28B3" w:rsidRPr="00822AF5">
        <w:rPr>
          <w:rFonts w:ascii="Calibri" w:hAnsi="Calibri" w:cs="Calibri"/>
        </w:rPr>
        <w:instrText xml:space="preserve"> HYPERLINK "https://en.wikipedia.org/wiki/HER2/neu" \l "Signal_transduction" \h </w:instrText>
      </w:r>
      <w:r w:rsidR="00BC28B3" w:rsidRPr="00822AF5">
        <w:rPr>
          <w:rFonts w:ascii="Calibri" w:hAnsi="Calibri" w:cs="Calibri"/>
        </w:rPr>
        <w:fldChar w:fldCharType="separate"/>
      </w:r>
      <w:r w:rsidR="00BC28B3" w:rsidRPr="00822AF5">
        <w:rPr>
          <w:rStyle w:val="Hyperlink"/>
          <w:rFonts w:ascii="Calibri" w:hAnsi="Calibri" w:cs="Calibri"/>
        </w:rPr>
        <w:t>signa</w:t>
      </w:r>
      <w:del w:id="6" w:author="Dylan Lawless" w:date="2022-09-01T11:59:00Z">
        <w:r w:rsidR="00BC28B3" w:rsidRPr="00822AF5" w:rsidDel="00B31AED">
          <w:rPr>
            <w:rStyle w:val="Hyperlink"/>
            <w:rFonts w:ascii="Calibri" w:hAnsi="Calibri" w:cs="Calibri"/>
          </w:rPr>
          <w:delText>l</w:delText>
        </w:r>
      </w:del>
      <w:r w:rsidR="00BC28B3" w:rsidRPr="00822AF5">
        <w:rPr>
          <w:rStyle w:val="Hyperlink"/>
          <w:rFonts w:ascii="Calibri" w:hAnsi="Calibri" w:cs="Calibri"/>
        </w:rPr>
        <w:t>l</w:t>
      </w:r>
      <w:r w:rsidR="00BC28B3" w:rsidRPr="00822AF5">
        <w:rPr>
          <w:rStyle w:val="Hyperlink"/>
          <w:rFonts w:ascii="Calibri" w:hAnsi="Calibri" w:cs="Calibri"/>
        </w:rPr>
        <w:t>ing</w:t>
      </w:r>
      <w:r w:rsidR="00BC28B3" w:rsidRPr="00822AF5">
        <w:rPr>
          <w:rFonts w:ascii="Calibri" w:hAnsi="Calibri" w:cs="Calibri"/>
        </w:rPr>
        <w:fldChar w:fldCharType="end"/>
      </w:r>
      <w:ins w:id="7" w:author="Dylan Lawless" w:date="2022-09-01T11:59:00Z">
        <w:r w:rsidR="00B31AED">
          <w:rPr>
            <w:rFonts w:ascii="Calibri" w:hAnsi="Calibri" w:cs="Calibri"/>
            <w:lang w:val="en-US"/>
          </w:rPr>
          <w:t xml:space="preserve"> </w:t>
        </w:r>
      </w:ins>
      <w:del w:id="8" w:author="Dylan Lawless" w:date="2022-09-01T11:59:00Z">
        <w:r w:rsidR="00BC28B3" w:rsidRPr="00822AF5" w:rsidDel="00B31AED">
          <w:rPr>
            <w:rFonts w:ascii="Calibri" w:hAnsi="Calibri" w:cs="Calibri"/>
          </w:rPr>
          <w:delText> </w:delText>
        </w:r>
      </w:del>
      <w:r w:rsidR="00BC28B3" w:rsidRPr="00822AF5">
        <w:rPr>
          <w:rFonts w:ascii="Calibri" w:hAnsi="Calibri" w:cs="Calibri"/>
        </w:rPr>
        <w:t xml:space="preserve">in ways that promote cell growth and proliferation. HER2 positive breast cancer is caused by ERBB2 gene amplification that results in overexpression of HER2 in approximately 15-30% of breast </w:t>
      </w:r>
      <w:r w:rsidR="00BC28B3" w:rsidRPr="00822AF5">
        <w:rPr>
          <w:rFonts w:ascii="Calibri" w:hAnsi="Calibri" w:cs="Calibri"/>
        </w:rPr>
        <w:lastRenderedPageBreak/>
        <w:t>cancer tumors. Stimulates cell proliferation and cell growth</w:t>
      </w:r>
      <w:r w:rsidR="00BC28B3" w:rsidRPr="00822AF5">
        <w:rPr>
          <w:rFonts w:ascii="Calibri" w:hAnsi="Calibri" w:cs="Calibri"/>
          <w:lang w:val="en-US"/>
        </w:rPr>
        <w:t>.</w:t>
      </w:r>
      <w:r w:rsidR="002E5DFB">
        <w:rPr>
          <w:rFonts w:ascii="Calibri" w:hAnsi="Calibri" w:cs="Calibri"/>
          <w:lang w:val="en-US"/>
        </w:rPr>
        <w:t xml:space="preserve"> It is a b</w:t>
      </w:r>
      <w:r w:rsidR="002E5DFB" w:rsidRPr="002E5DFB">
        <w:rPr>
          <w:rFonts w:ascii="Calibri" w:hAnsi="Calibri" w:cs="Calibri"/>
        </w:rPr>
        <w:t>ispecific monoclonal antibody</w:t>
      </w:r>
      <w:r w:rsidR="002E5DFB">
        <w:rPr>
          <w:rFonts w:ascii="Calibri" w:hAnsi="Calibri" w:cs="Calibri"/>
          <w:lang w:val="en-US"/>
        </w:rPr>
        <w:t xml:space="preserve"> (</w:t>
      </w:r>
      <w:proofErr w:type="spellStart"/>
      <w:r w:rsidR="002E5DFB">
        <w:rPr>
          <w:rFonts w:ascii="Calibri" w:hAnsi="Calibri" w:cs="Calibri"/>
          <w:lang w:val="en-US"/>
        </w:rPr>
        <w:t>BsMAb</w:t>
      </w:r>
      <w:proofErr w:type="spellEnd"/>
      <w:r w:rsidR="002E5DFB">
        <w:rPr>
          <w:rFonts w:ascii="Calibri" w:hAnsi="Calibri" w:cs="Calibri"/>
          <w:lang w:val="en-US"/>
        </w:rPr>
        <w:t>)</w:t>
      </w:r>
      <w:r w:rsidR="002E5DFB" w:rsidRPr="002E5DFB">
        <w:rPr>
          <w:rFonts w:ascii="Calibri" w:hAnsi="Calibri" w:cs="Calibri"/>
        </w:rPr>
        <w:t xml:space="preserve"> </w:t>
      </w:r>
      <w:r w:rsidR="002E5DFB">
        <w:rPr>
          <w:rFonts w:ascii="Calibri" w:hAnsi="Calibri" w:cs="Calibri"/>
          <w:lang w:val="en-US"/>
        </w:rPr>
        <w:t>which targets two epitopes.</w:t>
      </w:r>
    </w:p>
    <w:p w14:paraId="4CAAD961" w14:textId="413D44B7" w:rsidR="00BC28B3" w:rsidRPr="00C80EF7" w:rsidRDefault="00730273" w:rsidP="00417D7B">
      <w:pPr>
        <w:spacing w:before="120" w:after="120"/>
        <w:rPr>
          <w:rFonts w:ascii="Calibri" w:hAnsi="Calibri" w:cs="Calibri"/>
          <w:lang w:val="en-US"/>
        </w:rPr>
      </w:pPr>
      <w:r w:rsidRPr="00822AF5">
        <w:rPr>
          <w:rFonts w:ascii="Calibri" w:hAnsi="Calibri" w:cs="Calibri"/>
          <w:b/>
        </w:rPr>
        <w:t>Discussion</w:t>
      </w:r>
      <w:r w:rsidRPr="00822AF5">
        <w:rPr>
          <w:rFonts w:ascii="Calibri" w:hAnsi="Calibri" w:cs="Calibri"/>
        </w:rPr>
        <w:t xml:space="preserve">: </w:t>
      </w:r>
      <w:r w:rsidR="00BC28B3" w:rsidRPr="00822AF5">
        <w:rPr>
          <w:rFonts w:ascii="Calibri" w:hAnsi="Calibri" w:cs="Calibri"/>
          <w:lang w:val="en-US"/>
        </w:rPr>
        <w:t>T</w:t>
      </w:r>
      <w:r w:rsidR="00F854A6">
        <w:rPr>
          <w:rFonts w:ascii="Calibri" w:hAnsi="Calibri" w:cs="Calibri"/>
          <w:lang w:val="en-US"/>
        </w:rPr>
        <w:t>his drug is reminiscent of the</w:t>
      </w:r>
      <w:r w:rsidR="00BC28B3" w:rsidRPr="00822AF5">
        <w:rPr>
          <w:rFonts w:ascii="Calibri" w:hAnsi="Calibri" w:cs="Calibri"/>
          <w:lang w:val="en-US"/>
        </w:rPr>
        <w:t xml:space="preserve"> classical </w:t>
      </w:r>
      <w:proofErr w:type="spellStart"/>
      <w:r w:rsidR="00BC28B3" w:rsidRPr="00822AF5">
        <w:rPr>
          <w:rFonts w:ascii="Calibri" w:hAnsi="Calibri" w:cs="Calibri"/>
          <w:lang w:val="en-US"/>
        </w:rPr>
        <w:t>mAb</w:t>
      </w:r>
      <w:proofErr w:type="spellEnd"/>
      <w:r w:rsidR="00F854A6">
        <w:rPr>
          <w:rFonts w:ascii="Calibri" w:hAnsi="Calibri" w:cs="Calibri"/>
          <w:lang w:val="en-US"/>
        </w:rPr>
        <w:t xml:space="preserve"> anticancer treatments;</w:t>
      </w:r>
      <w:r w:rsidR="00BC28B3" w:rsidRPr="00822AF5">
        <w:rPr>
          <w:rFonts w:ascii="Calibri" w:hAnsi="Calibri" w:cs="Calibri"/>
          <w:lang w:val="en-US"/>
        </w:rPr>
        <w:t xml:space="preserve"> </w:t>
      </w:r>
      <w:r w:rsidR="00F854A6">
        <w:rPr>
          <w:rFonts w:ascii="Calibri" w:hAnsi="Calibri" w:cs="Calibri"/>
          <w:lang w:val="en-US"/>
        </w:rPr>
        <w:t>(</w:t>
      </w:r>
      <w:proofErr w:type="spellStart"/>
      <w:r w:rsidR="00F854A6">
        <w:rPr>
          <w:rFonts w:ascii="Calibri" w:hAnsi="Calibri" w:cs="Calibri"/>
          <w:lang w:val="en-US"/>
        </w:rPr>
        <w:t>i</w:t>
      </w:r>
      <w:proofErr w:type="spellEnd"/>
      <w:r w:rsidR="00F854A6">
        <w:rPr>
          <w:rFonts w:ascii="Calibri" w:hAnsi="Calibri" w:cs="Calibri"/>
          <w:lang w:val="en-US"/>
        </w:rPr>
        <w:t>) s</w:t>
      </w:r>
      <w:r w:rsidR="00BC28B3" w:rsidRPr="00822AF5">
        <w:rPr>
          <w:rFonts w:ascii="Calibri" w:hAnsi="Calibri" w:cs="Calibri"/>
          <w:lang w:val="en-US"/>
        </w:rPr>
        <w:t xml:space="preserve">imilar to </w:t>
      </w:r>
      <w:hyperlink r:id="rId8" w:history="1">
        <w:r w:rsidR="00BC28B3" w:rsidRPr="002E5DFB">
          <w:rPr>
            <w:rStyle w:val="Hyperlink"/>
            <w:rFonts w:ascii="Calibri" w:hAnsi="Calibri" w:cs="Calibri"/>
          </w:rPr>
          <w:t>Pertuzumab</w:t>
        </w:r>
      </w:hyperlink>
      <w:r w:rsidR="00BC28B3" w:rsidRPr="00822AF5">
        <w:rPr>
          <w:rFonts w:ascii="Calibri" w:hAnsi="Calibri" w:cs="Calibri"/>
          <w:lang w:val="en-US"/>
        </w:rPr>
        <w:t xml:space="preserve"> (</w:t>
      </w:r>
      <w:r w:rsidR="00BC28B3" w:rsidRPr="00822AF5">
        <w:rPr>
          <w:rFonts w:ascii="Calibri" w:hAnsi="Calibri" w:cs="Calibri"/>
        </w:rPr>
        <w:t>RG6264, Perjeta</w:t>
      </w:r>
      <w:r w:rsidR="00BC28B3" w:rsidRPr="00822AF5">
        <w:rPr>
          <w:rFonts w:ascii="Calibri" w:hAnsi="Calibri" w:cs="Calibri"/>
          <w:lang w:val="en-US"/>
        </w:rPr>
        <w:t xml:space="preserve">) from </w:t>
      </w:r>
      <w:hyperlink r:id="rId9">
        <w:r w:rsidR="00BC28B3" w:rsidRPr="00822AF5">
          <w:rPr>
            <w:rFonts w:ascii="Calibri" w:hAnsi="Calibri" w:cs="Calibri"/>
            <w:color w:val="0563C1"/>
            <w:u w:val="single"/>
          </w:rPr>
          <w:t>Genentech</w:t>
        </w:r>
      </w:hyperlink>
      <w:r w:rsidR="00BC28B3" w:rsidRPr="00822AF5">
        <w:rPr>
          <w:rFonts w:ascii="Calibri" w:hAnsi="Calibri" w:cs="Calibri"/>
        </w:rPr>
        <w:t> </w:t>
      </w:r>
      <w:r w:rsidR="00BC28B3" w:rsidRPr="00822AF5">
        <w:rPr>
          <w:rFonts w:ascii="Calibri" w:hAnsi="Calibri" w:cs="Calibri"/>
          <w:lang w:val="en-US"/>
        </w:rPr>
        <w:t>which</w:t>
      </w:r>
      <w:r w:rsidR="00BC28B3" w:rsidRPr="00822AF5">
        <w:rPr>
          <w:rFonts w:ascii="Calibri" w:hAnsi="Calibri" w:cs="Calibri"/>
        </w:rPr>
        <w:t xml:space="preserve"> was first approved in 2012, Europe in 2013, etc.</w:t>
      </w:r>
      <w:r w:rsidR="00BC28B3" w:rsidRPr="00822AF5">
        <w:rPr>
          <w:rFonts w:ascii="Calibri" w:hAnsi="Calibri" w:cs="Calibri"/>
          <w:lang w:val="en-US"/>
        </w:rPr>
        <w:t xml:space="preserve"> </w:t>
      </w:r>
      <w:r w:rsidR="00F854A6">
        <w:rPr>
          <w:rFonts w:ascii="Calibri" w:hAnsi="Calibri" w:cs="Calibri"/>
          <w:lang w:val="en-US"/>
        </w:rPr>
        <w:t>(ii) s</w:t>
      </w:r>
      <w:r w:rsidR="00BC28B3" w:rsidRPr="00822AF5">
        <w:rPr>
          <w:rFonts w:ascii="Calibri" w:hAnsi="Calibri" w:cs="Calibri"/>
          <w:lang w:val="en-US"/>
        </w:rPr>
        <w:t xml:space="preserve">imilar to </w:t>
      </w:r>
      <w:hyperlink r:id="rId10" w:history="1">
        <w:r w:rsidR="00BC28B3" w:rsidRPr="002E5DFB">
          <w:rPr>
            <w:rStyle w:val="Hyperlink"/>
            <w:rFonts w:ascii="Calibri" w:hAnsi="Calibri" w:cs="Calibri"/>
            <w:lang w:val="en-US"/>
          </w:rPr>
          <w:t>Trastuzumab</w:t>
        </w:r>
      </w:hyperlink>
      <w:r w:rsidR="00BC28B3" w:rsidRPr="00822AF5">
        <w:rPr>
          <w:rFonts w:ascii="Calibri" w:hAnsi="Calibri" w:cs="Calibri"/>
          <w:lang w:val="en-US"/>
        </w:rPr>
        <w:t>, Herceptin from Genentech very well known, approval US 1998, EU 2000, WHO essential medicine.</w:t>
      </w:r>
    </w:p>
    <w:p w14:paraId="00000035" w14:textId="7F7B2FAD" w:rsidR="000C2469" w:rsidRPr="0094030F" w:rsidRDefault="00EC3414" w:rsidP="00417D7B">
      <w:pPr>
        <w:spacing w:before="120" w:after="120"/>
        <w:rPr>
          <w:rFonts w:ascii="Calibri" w:hAnsi="Calibri" w:cs="Calibri"/>
        </w:rPr>
      </w:pPr>
      <w:r>
        <w:rPr>
          <w:rFonts w:ascii="Calibri" w:hAnsi="Calibri" w:cs="Calibri"/>
          <w:noProof/>
        </w:rPr>
        <w:drawing>
          <wp:inline distT="0" distB="0" distL="0" distR="0" wp14:anchorId="7FB9CC22" wp14:editId="33E0E9DF">
            <wp:extent cx="5731510" cy="3224530"/>
            <wp:effectExtent l="0" t="0" r="0" b="127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6DDF5421" w14:textId="20679387" w:rsidR="004E78BC" w:rsidRPr="004E78BC" w:rsidRDefault="009C7364" w:rsidP="00417D7B">
      <w:pPr>
        <w:spacing w:before="120" w:after="120"/>
        <w:rPr>
          <w:rFonts w:ascii="Calibri" w:hAnsi="Calibri" w:cs="Calibri"/>
          <w:lang w:val="en-US"/>
        </w:rPr>
      </w:pPr>
      <w:r w:rsidRPr="0094030F">
        <w:rPr>
          <w:rFonts w:ascii="Calibri" w:hAnsi="Calibri" w:cs="Calibri"/>
          <w:b/>
          <w:bCs/>
          <w:lang w:val="en-US"/>
        </w:rPr>
        <w:t>Fig</w:t>
      </w:r>
      <w:r w:rsidR="009B2E2A" w:rsidRPr="0094030F">
        <w:rPr>
          <w:rFonts w:ascii="Calibri" w:hAnsi="Calibri" w:cs="Calibri"/>
          <w:b/>
          <w:bCs/>
          <w:lang w:val="en-US"/>
        </w:rPr>
        <w:t>ure</w:t>
      </w:r>
      <w:r w:rsidRPr="0094030F">
        <w:rPr>
          <w:rFonts w:ascii="Calibri" w:hAnsi="Calibri" w:cs="Calibri"/>
          <w:b/>
          <w:bCs/>
          <w:lang w:val="en-US"/>
        </w:rPr>
        <w:t xml:space="preserve"> 1</w:t>
      </w:r>
      <w:r w:rsidRPr="00822AF5">
        <w:rPr>
          <w:rFonts w:ascii="Calibri" w:hAnsi="Calibri" w:cs="Calibri"/>
          <w:lang w:val="en-US"/>
        </w:rPr>
        <w:t xml:space="preserve">. </w:t>
      </w:r>
      <w:r w:rsidR="004E78BC" w:rsidRPr="004E78BC">
        <w:rPr>
          <w:rFonts w:ascii="Calibri" w:hAnsi="Calibri" w:cs="Calibri"/>
          <w:color w:val="202020"/>
          <w:shd w:val="clear" w:color="auto" w:fill="FFFFFF"/>
          <w:lang w:val="en-US"/>
        </w:rPr>
        <w:t>Cryo-EM structure of HER2 (cyan) extracellular domain</w:t>
      </w:r>
      <w:r w:rsidR="004E78BC">
        <w:rPr>
          <w:rFonts w:ascii="Calibri" w:hAnsi="Calibri" w:cs="Calibri"/>
          <w:color w:val="202020"/>
          <w:shd w:val="clear" w:color="auto" w:fill="FFFFFF"/>
          <w:lang w:val="en-US"/>
        </w:rPr>
        <w:t xml:space="preserve">, </w:t>
      </w:r>
      <w:r w:rsidR="004E78BC" w:rsidRPr="004E78BC">
        <w:rPr>
          <w:rFonts w:ascii="Calibri" w:hAnsi="Calibri" w:cs="Calibri"/>
          <w:color w:val="202020"/>
          <w:shd w:val="clear" w:color="auto" w:fill="FFFFFF"/>
          <w:lang w:val="en-US"/>
        </w:rPr>
        <w:t>Trastuzumab Fab</w:t>
      </w:r>
      <w:r w:rsidR="004E78BC">
        <w:rPr>
          <w:rFonts w:ascii="Calibri" w:hAnsi="Calibri" w:cs="Calibri"/>
          <w:color w:val="202020"/>
          <w:shd w:val="clear" w:color="auto" w:fill="FFFFFF"/>
          <w:lang w:val="en-US"/>
        </w:rPr>
        <w:t xml:space="preserve"> </w:t>
      </w:r>
      <w:r w:rsidR="004E78BC" w:rsidRPr="004E78BC">
        <w:rPr>
          <w:rFonts w:ascii="Calibri" w:hAnsi="Calibri" w:cs="Calibri"/>
          <w:color w:val="202020"/>
          <w:shd w:val="clear" w:color="auto" w:fill="FFFFFF"/>
          <w:lang w:val="en-US"/>
        </w:rPr>
        <w:t>(Herceptin - red and pink)</w:t>
      </w:r>
      <w:r w:rsidR="004E78BC">
        <w:rPr>
          <w:rFonts w:ascii="Calibri" w:hAnsi="Calibri" w:cs="Calibri"/>
          <w:color w:val="202020"/>
          <w:shd w:val="clear" w:color="auto" w:fill="FFFFFF"/>
          <w:lang w:val="en-US"/>
        </w:rPr>
        <w:t xml:space="preserve">, and </w:t>
      </w:r>
      <w:proofErr w:type="spellStart"/>
      <w:r w:rsidR="004E78BC" w:rsidRPr="004E78BC">
        <w:rPr>
          <w:rFonts w:ascii="Calibri" w:hAnsi="Calibri" w:cs="Calibri"/>
          <w:color w:val="202020"/>
          <w:shd w:val="clear" w:color="auto" w:fill="FFFFFF"/>
          <w:lang w:val="en-US"/>
        </w:rPr>
        <w:t>Pertuzumab</w:t>
      </w:r>
      <w:proofErr w:type="spellEnd"/>
      <w:r w:rsidR="004E78BC" w:rsidRPr="004E78BC">
        <w:rPr>
          <w:rFonts w:ascii="Calibri" w:hAnsi="Calibri" w:cs="Calibri"/>
          <w:color w:val="202020"/>
          <w:shd w:val="clear" w:color="auto" w:fill="FFFFFF"/>
          <w:lang w:val="en-US"/>
        </w:rPr>
        <w:t xml:space="preserve"> Fab complex (Perjeta - yellow and orange). Derived from PDB 6OGE </w:t>
      </w:r>
      <w:hyperlink r:id="rId12" w:history="1">
        <w:r w:rsidR="004E78BC" w:rsidRPr="007F0F55">
          <w:rPr>
            <w:rStyle w:val="Hyperlink"/>
            <w:rFonts w:ascii="Calibri" w:hAnsi="Calibri" w:cs="Calibri"/>
            <w:shd w:val="clear" w:color="auto" w:fill="FFFFFF"/>
            <w:lang w:val="en-US"/>
          </w:rPr>
          <w:t>https://doi.org/10.1371/journal.pone.0216095</w:t>
        </w:r>
      </w:hyperlink>
      <w:r w:rsidR="004E78BC" w:rsidRPr="004E78BC">
        <w:rPr>
          <w:rFonts w:ascii="Calibri" w:hAnsi="Calibri" w:cs="Calibri"/>
          <w:color w:val="202020"/>
          <w:shd w:val="clear" w:color="auto" w:fill="FFFFFF"/>
          <w:lang w:val="en-US"/>
        </w:rPr>
        <w:t>.</w:t>
      </w:r>
    </w:p>
    <w:p w14:paraId="5B87FB3D" w14:textId="395D3815" w:rsidR="00C32691" w:rsidRDefault="00C32691" w:rsidP="00417D7B">
      <w:pPr>
        <w:spacing w:before="120" w:after="120"/>
        <w:rPr>
          <w:rFonts w:ascii="Calibri" w:hAnsi="Calibri" w:cs="Calibri"/>
        </w:rPr>
      </w:pPr>
      <w:r>
        <w:rPr>
          <w:rFonts w:ascii="Calibri" w:hAnsi="Calibri" w:cs="Calibri"/>
        </w:rPr>
        <w:br w:type="page"/>
      </w:r>
    </w:p>
    <w:p w14:paraId="410C1F03" w14:textId="56689B49" w:rsidR="005C1B7D" w:rsidRPr="005C1B7D" w:rsidRDefault="005C1B7D" w:rsidP="00417D7B">
      <w:pPr>
        <w:pStyle w:val="Heading1"/>
        <w:spacing w:before="120" w:after="120"/>
        <w:rPr>
          <w:lang w:val="en-US"/>
        </w:rPr>
      </w:pPr>
      <w:bookmarkStart w:id="9" w:name="_Toc112921409"/>
      <w:r>
        <w:rPr>
          <w:lang w:val="en-US"/>
        </w:rPr>
        <w:lastRenderedPageBreak/>
        <w:t>Drug development summary</w:t>
      </w:r>
      <w:bookmarkEnd w:id="9"/>
    </w:p>
    <w:p w14:paraId="0CB96A21" w14:textId="77777777" w:rsidR="00C32691" w:rsidRDefault="005C1B7D" w:rsidP="00417D7B">
      <w:pPr>
        <w:spacing w:before="120" w:after="120"/>
        <w:rPr>
          <w:rFonts w:ascii="Calibri" w:hAnsi="Calibri" w:cs="Calibri"/>
          <w:lang w:val="en-US"/>
        </w:rPr>
      </w:pPr>
      <w:r w:rsidRPr="00822AF5">
        <w:rPr>
          <w:rFonts w:ascii="Calibri" w:hAnsi="Calibri" w:cs="Calibri"/>
          <w:lang w:val="en-US"/>
        </w:rPr>
        <w:t>The drug development plan will be completed based on our template: Case_study_group_C_template.docx.</w:t>
      </w:r>
      <w:r>
        <w:rPr>
          <w:rFonts w:ascii="Calibri" w:hAnsi="Calibri" w:cs="Calibri"/>
          <w:lang w:val="en-US"/>
        </w:rPr>
        <w:t xml:space="preserve"> </w:t>
      </w:r>
    </w:p>
    <w:p w14:paraId="1DD8636C" w14:textId="77777777" w:rsidR="00C32691" w:rsidRDefault="00C32691" w:rsidP="00417D7B">
      <w:pPr>
        <w:spacing w:before="120" w:after="120"/>
        <w:rPr>
          <w:rFonts w:ascii="Calibri" w:hAnsi="Calibri" w:cs="Calibri"/>
          <w:lang w:val="en-US"/>
        </w:rPr>
      </w:pPr>
    </w:p>
    <w:p w14:paraId="3F7384C2" w14:textId="6F25F296" w:rsidR="00F3727D" w:rsidRDefault="005C1B7D" w:rsidP="00417D7B">
      <w:pPr>
        <w:spacing w:before="120" w:after="120"/>
        <w:rPr>
          <w:rFonts w:ascii="Calibri" w:hAnsi="Calibri" w:cs="Calibri"/>
          <w:lang w:val="en-US"/>
        </w:rPr>
      </w:pPr>
      <w:r>
        <w:rPr>
          <w:rFonts w:ascii="Calibri" w:hAnsi="Calibri" w:cs="Calibri"/>
          <w:lang w:val="en-US"/>
        </w:rPr>
        <w:t xml:space="preserve">The source documentation is summarized in the following sections. </w:t>
      </w:r>
    </w:p>
    <w:p w14:paraId="4A3505A2" w14:textId="77777777" w:rsidR="00C32691" w:rsidRPr="00822AF5" w:rsidRDefault="00C32691" w:rsidP="00417D7B">
      <w:pPr>
        <w:spacing w:before="120" w:after="120"/>
        <w:rPr>
          <w:rFonts w:ascii="Calibri" w:hAnsi="Calibri" w:cs="Calibri"/>
          <w:lang w:val="en-US"/>
        </w:rPr>
      </w:pPr>
    </w:p>
    <w:p w14:paraId="58EBDAA5" w14:textId="77777777" w:rsidR="00F236A3" w:rsidRDefault="00F236A3" w:rsidP="00417D7B">
      <w:pPr>
        <w:pStyle w:val="Heading2"/>
        <w:spacing w:before="120" w:after="120"/>
        <w:rPr>
          <w:lang w:val="en-US"/>
        </w:rPr>
      </w:pPr>
      <w:bookmarkStart w:id="10" w:name="_Toc112921410"/>
      <w:r>
        <w:rPr>
          <w:lang w:val="en-US"/>
        </w:rPr>
        <w:t>Introduction</w:t>
      </w:r>
      <w:bookmarkEnd w:id="10"/>
    </w:p>
    <w:p w14:paraId="6B2FD07E" w14:textId="7692BDCA" w:rsidR="00F236A3" w:rsidRDefault="00F236A3" w:rsidP="00417D7B">
      <w:pPr>
        <w:pStyle w:val="NormalWeb"/>
        <w:spacing w:before="120" w:beforeAutospacing="0" w:after="120" w:afterAutospacing="0"/>
        <w:rPr>
          <w:rFonts w:ascii="Calibri" w:hAnsi="Calibri" w:cs="Calibri"/>
          <w:lang w:val="en-US"/>
        </w:rPr>
      </w:pPr>
      <w:r>
        <w:rPr>
          <w:rFonts w:ascii="Calibri" w:hAnsi="Calibri" w:cs="Calibri"/>
          <w:lang w:val="en-US"/>
        </w:rPr>
        <w:t>Monoclonal antibodies (</w:t>
      </w:r>
      <w:proofErr w:type="spellStart"/>
      <w:r>
        <w:rPr>
          <w:rFonts w:ascii="Calibri" w:hAnsi="Calibri" w:cs="Calibri"/>
          <w:lang w:val="en-US"/>
        </w:rPr>
        <w:t>mAb</w:t>
      </w:r>
      <w:proofErr w:type="spellEnd"/>
      <w:r>
        <w:rPr>
          <w:rFonts w:ascii="Calibri" w:hAnsi="Calibri" w:cs="Calibri"/>
          <w:lang w:val="en-US"/>
        </w:rPr>
        <w:t xml:space="preserve">) are well established as cancer therapies. As early as 1890, the neutralizing effect on </w:t>
      </w:r>
      <w:r w:rsidRPr="00C724F4">
        <w:rPr>
          <w:rFonts w:ascii="Calibri" w:hAnsi="Calibri" w:cs="Calibri"/>
          <w:lang w:val="en-US"/>
        </w:rPr>
        <w:t>diphtheria</w:t>
      </w:r>
      <w:r>
        <w:rPr>
          <w:rFonts w:ascii="Calibri" w:hAnsi="Calibri" w:cs="Calibri"/>
          <w:lang w:val="en-US"/>
        </w:rPr>
        <w:t xml:space="preserve"> was known </w:t>
      </w:r>
      <w:r>
        <w:rPr>
          <w:rFonts w:ascii="Calibri" w:hAnsi="Calibri" w:cs="Calibri"/>
          <w:lang w:val="en-US"/>
        </w:rPr>
        <w:fldChar w:fldCharType="begin"/>
      </w:r>
      <w:r>
        <w:rPr>
          <w:rFonts w:ascii="Calibri" w:hAnsi="Calibri" w:cs="Calibri"/>
          <w:lang w:val="en-US"/>
        </w:rPr>
        <w:instrText xml:space="preserve"> ADDIN ZOTERO_ITEM CSL_CITATION {"citationID":"by5z454O","properties":{"formattedCitation":"[1]","plainCitation":"[1]","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w:t>
      </w:r>
      <w:r>
        <w:rPr>
          <w:rFonts w:ascii="Calibri" w:hAnsi="Calibri" w:cs="Calibri"/>
          <w:lang w:val="en-US"/>
        </w:rPr>
        <w:fldChar w:fldCharType="end"/>
      </w:r>
      <w:r>
        <w:rPr>
          <w:rFonts w:ascii="Calibri" w:hAnsi="Calibri" w:cs="Calibri"/>
          <w:lang w:val="en-US"/>
        </w:rPr>
        <w:t xml:space="preserve">. In 1980, </w:t>
      </w:r>
      <w:r w:rsidRPr="00C724F4">
        <w:rPr>
          <w:rFonts w:ascii="Calibri" w:hAnsi="Calibri" w:cs="Calibri"/>
          <w:lang w:val="en-US"/>
        </w:rPr>
        <w:t>human trial</w:t>
      </w:r>
      <w:r>
        <w:rPr>
          <w:rFonts w:ascii="Calibri" w:hAnsi="Calibri" w:cs="Calibri"/>
          <w:lang w:val="en-US"/>
        </w:rPr>
        <w:t>s</w:t>
      </w:r>
      <w:r w:rsidRPr="00C724F4">
        <w:rPr>
          <w:rFonts w:ascii="Calibri" w:hAnsi="Calibri" w:cs="Calibri"/>
          <w:lang w:val="en-US"/>
        </w:rPr>
        <w:t xml:space="preserve"> of </w:t>
      </w:r>
      <w:proofErr w:type="spellStart"/>
      <w:r w:rsidRPr="00C724F4">
        <w:rPr>
          <w:rFonts w:ascii="Calibri" w:hAnsi="Calibri" w:cs="Calibri"/>
          <w:lang w:val="en-US"/>
        </w:rPr>
        <w:t>mAb</w:t>
      </w:r>
      <w:proofErr w:type="spellEnd"/>
      <w:r w:rsidRPr="00C724F4">
        <w:rPr>
          <w:rFonts w:ascii="Calibri" w:hAnsi="Calibri" w:cs="Calibri"/>
          <w:lang w:val="en-US"/>
        </w:rPr>
        <w:t xml:space="preserve"> therapy </w:t>
      </w:r>
      <w:r>
        <w:rPr>
          <w:rFonts w:ascii="Calibri" w:hAnsi="Calibri" w:cs="Calibri"/>
          <w:lang w:val="en-US"/>
        </w:rPr>
        <w:t>for the treatment of</w:t>
      </w:r>
      <w:r w:rsidRPr="00C724F4">
        <w:rPr>
          <w:rFonts w:ascii="Calibri" w:hAnsi="Calibri" w:cs="Calibri"/>
          <w:lang w:val="en-US"/>
        </w:rPr>
        <w:t xml:space="preserve"> lymphoma </w:t>
      </w:r>
      <w:r>
        <w:rPr>
          <w:rFonts w:ascii="Calibri" w:hAnsi="Calibri" w:cs="Calibri"/>
          <w:lang w:val="en-US"/>
        </w:rPr>
        <w:t>w</w:t>
      </w:r>
      <w:ins w:id="11" w:author="Dylan Lawless" w:date="2022-09-01T12:00:00Z">
        <w:r w:rsidR="00B31AED">
          <w:rPr>
            <w:rFonts w:ascii="Calibri" w:hAnsi="Calibri" w:cs="Calibri"/>
            <w:lang w:val="en-US"/>
          </w:rPr>
          <w:t xml:space="preserve">ere </w:t>
        </w:r>
      </w:ins>
      <w:del w:id="12" w:author="Dylan Lawless" w:date="2022-09-01T12:00:00Z">
        <w:r w:rsidDel="00B31AED">
          <w:rPr>
            <w:rFonts w:ascii="Calibri" w:hAnsi="Calibri" w:cs="Calibri"/>
            <w:lang w:val="en-US"/>
          </w:rPr>
          <w:delText xml:space="preserve">as </w:delText>
        </w:r>
      </w:del>
      <w:r>
        <w:rPr>
          <w:rFonts w:ascii="Calibri" w:hAnsi="Calibri" w:cs="Calibri"/>
          <w:lang w:val="en-US"/>
        </w:rPr>
        <w:t xml:space="preserve">performed and with the advent of </w:t>
      </w:r>
      <w:r w:rsidRPr="00C724F4">
        <w:rPr>
          <w:rFonts w:ascii="Calibri" w:hAnsi="Calibri" w:cs="Calibri"/>
          <w:lang w:val="en-US"/>
        </w:rPr>
        <w:t>antibod</w:t>
      </w:r>
      <w:r>
        <w:rPr>
          <w:rFonts w:ascii="Calibri" w:hAnsi="Calibri" w:cs="Calibri"/>
          <w:lang w:val="en-US"/>
        </w:rPr>
        <w:t xml:space="preserve">y </w:t>
      </w:r>
      <w:r w:rsidRPr="00C724F4">
        <w:rPr>
          <w:rFonts w:ascii="Calibri" w:hAnsi="Calibri" w:cs="Calibri"/>
          <w:lang w:val="en-US"/>
        </w:rPr>
        <w:t>humani</w:t>
      </w:r>
      <w:r>
        <w:rPr>
          <w:rFonts w:ascii="Calibri" w:hAnsi="Calibri" w:cs="Calibri"/>
          <w:lang w:val="en-US"/>
        </w:rPr>
        <w:t xml:space="preserve">zation later that decade, this treatment strategy became a powerful tool for precision medicine </w:t>
      </w:r>
      <w:r>
        <w:rPr>
          <w:rFonts w:ascii="Calibri" w:hAnsi="Calibri" w:cs="Calibri"/>
          <w:lang w:val="en-US"/>
        </w:rPr>
        <w:fldChar w:fldCharType="begin"/>
      </w:r>
      <w:r>
        <w:rPr>
          <w:rFonts w:ascii="Calibri" w:hAnsi="Calibri" w:cs="Calibri"/>
          <w:lang w:val="en-US"/>
        </w:rPr>
        <w:instrText xml:space="preserve"> ADDIN ZOTERO_ITEM CSL_CITATION {"citationID":"PU969LiO","properties":{"formattedCitation":"[1]","plainCitation":"[1]","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w:t>
      </w:r>
      <w:r>
        <w:rPr>
          <w:rFonts w:ascii="Calibri" w:hAnsi="Calibri" w:cs="Calibri"/>
          <w:lang w:val="en-US"/>
        </w:rPr>
        <w:fldChar w:fldCharType="end"/>
      </w:r>
      <w:r>
        <w:rPr>
          <w:rFonts w:ascii="Calibri" w:hAnsi="Calibri" w:cs="Calibri"/>
          <w:lang w:val="en-US"/>
        </w:rPr>
        <w:t xml:space="preserve">. </w:t>
      </w:r>
    </w:p>
    <w:p w14:paraId="245E68D6" w14:textId="77777777" w:rsidR="00F236A3" w:rsidRDefault="00F236A3" w:rsidP="00417D7B">
      <w:pPr>
        <w:pStyle w:val="NormalWeb"/>
        <w:spacing w:before="120" w:beforeAutospacing="0" w:after="120" w:afterAutospacing="0"/>
        <w:rPr>
          <w:rFonts w:ascii="Calibri" w:hAnsi="Calibri" w:cs="Calibri"/>
          <w:lang w:val="en-US"/>
        </w:rPr>
      </w:pPr>
    </w:p>
    <w:p w14:paraId="54E8A558" w14:textId="7687E1D8" w:rsidR="00F236A3" w:rsidRDefault="00F236A3" w:rsidP="00417D7B">
      <w:pPr>
        <w:pStyle w:val="NormalWeb"/>
        <w:spacing w:before="120" w:beforeAutospacing="0" w:after="120" w:afterAutospacing="0"/>
        <w:rPr>
          <w:rFonts w:ascii="Calibri" w:eastAsia="Calibri" w:hAnsi="Calibri" w:cs="Calibri"/>
          <w:color w:val="000000"/>
          <w:lang w:val="en-US"/>
        </w:rPr>
      </w:pPr>
      <w:r w:rsidRPr="007A7490">
        <w:rPr>
          <w:rFonts w:ascii="Calibri" w:hAnsi="Calibri" w:cs="Calibri"/>
          <w:lang w:val="en-US"/>
        </w:rPr>
        <w:t xml:space="preserve">The advent and rise of </w:t>
      </w:r>
      <w:r>
        <w:rPr>
          <w:rFonts w:ascii="Calibri" w:hAnsi="Calibri" w:cs="Calibri"/>
          <w:lang w:val="en-US"/>
        </w:rPr>
        <w:t>mAb</w:t>
      </w:r>
      <w:r w:rsidRPr="007A7490">
        <w:rPr>
          <w:rFonts w:ascii="Calibri" w:hAnsi="Calibri" w:cs="Calibri"/>
          <w:lang w:val="en-US"/>
        </w:rPr>
        <w:t xml:space="preserve"> is a triumph </w:t>
      </w:r>
      <w:r>
        <w:rPr>
          <w:rFonts w:ascii="Calibri" w:hAnsi="Calibri" w:cs="Calibri"/>
          <w:lang w:val="en-US"/>
        </w:rPr>
        <w:t>for</w:t>
      </w:r>
      <w:r w:rsidRPr="007A7490">
        <w:rPr>
          <w:rFonts w:ascii="Calibri" w:hAnsi="Calibri" w:cs="Calibri"/>
          <w:lang w:val="en-US"/>
        </w:rPr>
        <w:t xml:space="preserve"> clinical medicine. </w:t>
      </w:r>
      <w:r>
        <w:rPr>
          <w:rFonts w:ascii="Calibri" w:hAnsi="Calibri" w:cs="Calibri"/>
          <w:lang w:val="en-US"/>
        </w:rPr>
        <w:t xml:space="preserve">Since the beginning of their modern understanding, the applications for </w:t>
      </w:r>
      <w:proofErr w:type="spellStart"/>
      <w:r>
        <w:rPr>
          <w:rFonts w:ascii="Calibri" w:hAnsi="Calibri" w:cs="Calibri"/>
          <w:lang w:val="en-US"/>
        </w:rPr>
        <w:t>mAb</w:t>
      </w:r>
      <w:proofErr w:type="spellEnd"/>
      <w:r>
        <w:rPr>
          <w:rFonts w:ascii="Calibri" w:hAnsi="Calibri" w:cs="Calibri"/>
          <w:lang w:val="en-US"/>
        </w:rPr>
        <w:t xml:space="preserve"> have been </w:t>
      </w:r>
      <w:del w:id="13" w:author="Dylan Lawless" w:date="2022-09-01T12:00:00Z">
        <w:r w:rsidDel="00B31AED">
          <w:rPr>
            <w:rFonts w:ascii="Calibri" w:hAnsi="Calibri" w:cs="Calibri"/>
            <w:lang w:val="en-US"/>
          </w:rPr>
          <w:delText>recognised</w:delText>
        </w:r>
      </w:del>
      <w:ins w:id="14" w:author="Dylan Lawless" w:date="2022-09-01T12:00:00Z">
        <w:r w:rsidR="00B31AED">
          <w:rPr>
            <w:rFonts w:ascii="Calibri" w:hAnsi="Calibri" w:cs="Calibri"/>
            <w:lang w:val="en-US"/>
          </w:rPr>
          <w:t>recognized</w:t>
        </w:r>
      </w:ins>
      <w:r>
        <w:rPr>
          <w:rFonts w:ascii="Calibri" w:hAnsi="Calibri" w:cs="Calibri"/>
          <w:lang w:val="en-US"/>
        </w:rPr>
        <w:t xml:space="preserve">; </w:t>
      </w:r>
      <w:r w:rsidRPr="007A7490">
        <w:rPr>
          <w:rFonts w:ascii="Calibri" w:hAnsi="Calibri" w:cs="Calibri"/>
          <w:lang w:val="en-US"/>
        </w:rPr>
        <w:t>“</w:t>
      </w:r>
      <w:r>
        <w:rPr>
          <w:rFonts w:ascii="Calibri" w:eastAsia="Calibri" w:hAnsi="Calibri" w:cs="Calibri"/>
          <w:color w:val="000000"/>
          <w:lang w:val="en-US"/>
        </w:rPr>
        <w:t>a</w:t>
      </w:r>
      <w:r w:rsidRPr="007A7490">
        <w:rPr>
          <w:rFonts w:ascii="Calibri" w:eastAsia="Calibri" w:hAnsi="Calibri" w:cs="Calibri"/>
          <w:color w:val="000000"/>
          <w:lang w:val="en-US"/>
        </w:rPr>
        <w:t xml:space="preserve"> 1975 Nature paper reported how cell lines could be made that produce an antibody of known specificity” </w:t>
      </w:r>
      <w:r w:rsidRPr="007A7490">
        <w:rPr>
          <w:rFonts w:ascii="Calibri" w:eastAsia="Calibri" w:hAnsi="Calibri" w:cs="Calibri"/>
          <w:color w:val="000000"/>
          <w:lang w:val="en-US"/>
        </w:rPr>
        <w:fldChar w:fldCharType="begin"/>
      </w:r>
      <w:r>
        <w:rPr>
          <w:rFonts w:ascii="Calibri" w:eastAsia="Calibri" w:hAnsi="Calibri" w:cs="Calibri"/>
          <w:color w:val="000000"/>
          <w:lang w:val="en-US"/>
        </w:rPr>
        <w:instrText xml:space="preserve"> ADDIN ZOTERO_ITEM CSL_CITATION {"citationID":"8TxQ6EfX","properties":{"formattedCitation":"[2]","plainCitation":"[2]","noteIndex":0},"citationItems":[{"id":861,"uris":["http://zotero.org/groups/4760334/items/NJSCJNSR"],"itemData":{"id":861,"type":"book","publisher":"Nature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Pr="007A7490">
        <w:rPr>
          <w:rFonts w:ascii="Calibri" w:eastAsia="Calibri" w:hAnsi="Calibri" w:cs="Calibri"/>
          <w:color w:val="000000"/>
          <w:lang w:val="en-US"/>
        </w:rPr>
        <w:fldChar w:fldCharType="separate"/>
      </w:r>
      <w:r>
        <w:rPr>
          <w:rFonts w:ascii="Calibri" w:eastAsia="Calibri" w:hAnsi="Calibri" w:cs="Calibri"/>
          <w:noProof/>
          <w:color w:val="000000"/>
          <w:lang w:val="en-US"/>
        </w:rPr>
        <w:t>[2]</w:t>
      </w:r>
      <w:r w:rsidRPr="007A7490">
        <w:rPr>
          <w:rFonts w:ascii="Calibri" w:eastAsia="Calibri" w:hAnsi="Calibri" w:cs="Calibri"/>
          <w:color w:val="000000"/>
          <w:lang w:val="en-US"/>
        </w:rPr>
        <w:fldChar w:fldCharType="end"/>
      </w:r>
      <w:r>
        <w:rPr>
          <w:rFonts w:ascii="Calibri" w:eastAsia="Calibri" w:hAnsi="Calibri" w:cs="Calibri"/>
          <w:color w:val="000000"/>
          <w:lang w:val="en-US"/>
        </w:rPr>
        <w:t xml:space="preserve">. While these early days of antibody production - relying on </w:t>
      </w:r>
      <w:r w:rsidRPr="007A7490">
        <w:rPr>
          <w:rFonts w:ascii="Calibri" w:eastAsia="Calibri" w:hAnsi="Calibri" w:cs="Calibri"/>
          <w:color w:val="000000"/>
          <w:lang w:val="en-US"/>
        </w:rPr>
        <w:t>hybridoma technology</w:t>
      </w:r>
      <w:r>
        <w:rPr>
          <w:rFonts w:ascii="Calibri" w:eastAsia="Calibri" w:hAnsi="Calibri" w:cs="Calibri"/>
          <w:color w:val="000000"/>
          <w:lang w:val="en-US"/>
        </w:rPr>
        <w:t xml:space="preserve"> - were challenging, today </w:t>
      </w:r>
      <w:proofErr w:type="spellStart"/>
      <w:r>
        <w:rPr>
          <w:rFonts w:ascii="Calibri" w:eastAsia="Calibri" w:hAnsi="Calibri" w:cs="Calibri"/>
          <w:color w:val="000000"/>
          <w:lang w:val="en-US"/>
        </w:rPr>
        <w:t>mAb</w:t>
      </w:r>
      <w:proofErr w:type="spellEnd"/>
      <w:r>
        <w:rPr>
          <w:rFonts w:ascii="Calibri" w:eastAsia="Calibri" w:hAnsi="Calibri" w:cs="Calibri"/>
          <w:color w:val="000000"/>
          <w:lang w:val="en-US"/>
        </w:rPr>
        <w:t xml:space="preserve"> are often produced by</w:t>
      </w:r>
      <w:r w:rsidRPr="007A7490">
        <w:rPr>
          <w:rFonts w:ascii="Calibri" w:eastAsia="Calibri" w:hAnsi="Calibri" w:cs="Calibri"/>
          <w:color w:val="000000"/>
          <w:lang w:val="en-US"/>
        </w:rPr>
        <w:t xml:space="preserve"> </w:t>
      </w:r>
      <w:del w:id="15" w:author="Dylan Lawless" w:date="2022-09-01T12:01:00Z">
        <w:r w:rsidRPr="007A7490" w:rsidDel="00B31AED">
          <w:rPr>
            <w:rFonts w:ascii="Calibri" w:eastAsia="Calibri" w:hAnsi="Calibri" w:cs="Calibri"/>
            <w:color w:val="000000"/>
            <w:lang w:val="en-US"/>
          </w:rPr>
          <w:delText xml:space="preserve">by </w:delText>
        </w:r>
      </w:del>
      <w:r w:rsidRPr="007A7490">
        <w:rPr>
          <w:rFonts w:ascii="Calibri" w:eastAsia="Calibri" w:hAnsi="Calibri" w:cs="Calibri"/>
          <w:color w:val="000000"/>
          <w:lang w:val="en-US"/>
        </w:rPr>
        <w:t>isolati</w:t>
      </w:r>
      <w:r>
        <w:rPr>
          <w:rFonts w:ascii="Calibri" w:eastAsia="Calibri" w:hAnsi="Calibri" w:cs="Calibri"/>
          <w:color w:val="000000"/>
          <w:lang w:val="en-US"/>
        </w:rPr>
        <w:t>on</w:t>
      </w:r>
      <w:r w:rsidRPr="007A7490">
        <w:rPr>
          <w:rFonts w:ascii="Calibri" w:eastAsia="Calibri" w:hAnsi="Calibri" w:cs="Calibri"/>
          <w:color w:val="000000"/>
          <w:lang w:val="en-US"/>
        </w:rPr>
        <w:t xml:space="preserve"> or transform</w:t>
      </w:r>
      <w:r>
        <w:rPr>
          <w:rFonts w:ascii="Calibri" w:eastAsia="Calibri" w:hAnsi="Calibri" w:cs="Calibri"/>
          <w:color w:val="000000"/>
          <w:lang w:val="en-US"/>
        </w:rPr>
        <w:t>ation of Ab-</w:t>
      </w:r>
      <w:r w:rsidRPr="007A7490">
        <w:rPr>
          <w:rFonts w:ascii="Calibri" w:eastAsia="Calibri" w:hAnsi="Calibri" w:cs="Calibri"/>
          <w:color w:val="000000"/>
          <w:lang w:val="en-US"/>
        </w:rPr>
        <w:t xml:space="preserve">producing cells taken directly from immunized animals or </w:t>
      </w:r>
      <w:r>
        <w:rPr>
          <w:rFonts w:ascii="Calibri" w:eastAsia="Calibri" w:hAnsi="Calibri" w:cs="Calibri"/>
          <w:color w:val="000000"/>
          <w:lang w:val="en-US"/>
        </w:rPr>
        <w:t xml:space="preserve">humans. The </w:t>
      </w:r>
      <w:r w:rsidRPr="00455819">
        <w:rPr>
          <w:rFonts w:ascii="Calibri" w:eastAsia="Calibri" w:hAnsi="Calibri" w:cs="Calibri"/>
          <w:color w:val="000000"/>
          <w:lang w:val="en-US"/>
        </w:rPr>
        <w:t xml:space="preserve">immunoglobulin </w:t>
      </w:r>
      <w:r>
        <w:rPr>
          <w:rFonts w:ascii="Calibri" w:eastAsia="Calibri" w:hAnsi="Calibri" w:cs="Calibri"/>
          <w:color w:val="000000"/>
          <w:lang w:val="en-US"/>
        </w:rPr>
        <w:t xml:space="preserve">genes responsible for the Ab of interest are subsequently transplanted into cell lines </w:t>
      </w:r>
      <w:r>
        <w:rPr>
          <w:rFonts w:ascii="Calibri" w:eastAsia="Calibri" w:hAnsi="Calibri" w:cs="Calibri"/>
          <w:color w:val="000000"/>
          <w:lang w:val="en-US"/>
        </w:rPr>
        <w:fldChar w:fldCharType="begin"/>
      </w:r>
      <w:r>
        <w:rPr>
          <w:rFonts w:ascii="Calibri" w:eastAsia="Calibri" w:hAnsi="Calibri" w:cs="Calibri"/>
          <w:color w:val="000000"/>
          <w:lang w:val="en-US"/>
        </w:rPr>
        <w:instrText xml:space="preserve"> ADDIN ZOTERO_ITEM CSL_CITATION {"citationID":"zQFw42CO","properties":{"formattedCitation":"[2]","plainCitation":"[2]","noteIndex":0},"citationItems":[{"id":861,"uris":["http://zotero.org/groups/4760334/items/NJSCJNSR"],"itemData":{"id":861,"type":"book","publisher":"Nature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Pr>
          <w:rFonts w:ascii="Calibri" w:eastAsia="Calibri" w:hAnsi="Calibri" w:cs="Calibri"/>
          <w:color w:val="000000"/>
          <w:lang w:val="en-US"/>
        </w:rPr>
        <w:fldChar w:fldCharType="separate"/>
      </w:r>
      <w:r>
        <w:rPr>
          <w:rFonts w:ascii="Calibri" w:eastAsia="Calibri" w:hAnsi="Calibri" w:cs="Calibri"/>
          <w:noProof/>
          <w:color w:val="000000"/>
          <w:lang w:val="en-US"/>
        </w:rPr>
        <w:t>[2]</w:t>
      </w:r>
      <w:r>
        <w:rPr>
          <w:rFonts w:ascii="Calibri" w:eastAsia="Calibri" w:hAnsi="Calibri" w:cs="Calibri"/>
          <w:color w:val="000000"/>
          <w:lang w:val="en-US"/>
        </w:rPr>
        <w:fldChar w:fldCharType="end"/>
      </w:r>
      <w:r>
        <w:rPr>
          <w:rFonts w:ascii="Calibri" w:eastAsia="Calibri" w:hAnsi="Calibri" w:cs="Calibri"/>
          <w:color w:val="000000"/>
          <w:lang w:val="en-US"/>
        </w:rPr>
        <w:t>.</w:t>
      </w:r>
    </w:p>
    <w:p w14:paraId="7C1C055F" w14:textId="77777777" w:rsidR="00F236A3" w:rsidRPr="001C68E0" w:rsidRDefault="00F236A3" w:rsidP="00417D7B">
      <w:pPr>
        <w:pStyle w:val="NormalWeb"/>
        <w:spacing w:before="120" w:beforeAutospacing="0" w:after="120" w:afterAutospacing="0"/>
        <w:rPr>
          <w:rFonts w:ascii="Calibri" w:hAnsi="Calibri" w:cs="Calibri"/>
          <w:lang w:val="en-US"/>
        </w:rPr>
      </w:pPr>
    </w:p>
    <w:p w14:paraId="5A06F6A3" w14:textId="0124B6A8" w:rsidR="00F236A3" w:rsidRDefault="00F236A3" w:rsidP="00417D7B">
      <w:pPr>
        <w:pStyle w:val="NormalWeb"/>
        <w:spacing w:before="120" w:beforeAutospacing="0" w:after="120" w:afterAutospacing="0"/>
        <w:rPr>
          <w:rFonts w:ascii="Calibri" w:hAnsi="Calibri" w:cs="Calibri"/>
          <w:lang w:val="en-US"/>
        </w:rPr>
      </w:pPr>
      <w:r>
        <w:rPr>
          <w:rFonts w:ascii="Calibri" w:hAnsi="Calibri" w:cs="Calibri"/>
          <w:lang w:val="en-US"/>
        </w:rPr>
        <w:t>Recently (2021), the FDA approved the 100</w:t>
      </w:r>
      <w:r w:rsidRPr="007A7490">
        <w:rPr>
          <w:rFonts w:ascii="Calibri" w:hAnsi="Calibri" w:cs="Calibri"/>
          <w:vertAlign w:val="superscript"/>
          <w:lang w:val="en-US"/>
        </w:rPr>
        <w:t>th</w:t>
      </w:r>
      <w:r>
        <w:rPr>
          <w:rFonts w:ascii="Calibri" w:hAnsi="Calibri" w:cs="Calibri"/>
          <w:lang w:val="en-US"/>
        </w:rPr>
        <w:t xml:space="preserve"> </w:t>
      </w:r>
      <w:proofErr w:type="spellStart"/>
      <w:r>
        <w:rPr>
          <w:rFonts w:ascii="Calibri" w:hAnsi="Calibri" w:cs="Calibri"/>
          <w:lang w:val="en-US"/>
        </w:rPr>
        <w:t>mAb</w:t>
      </w:r>
      <w:proofErr w:type="spellEnd"/>
      <w:r>
        <w:rPr>
          <w:rFonts w:ascii="Calibri" w:hAnsi="Calibri" w:cs="Calibri"/>
          <w:lang w:val="en-US"/>
        </w:rPr>
        <w:t xml:space="preserve"> product </w:t>
      </w:r>
      <w:r>
        <w:rPr>
          <w:rFonts w:ascii="Calibri" w:hAnsi="Calibri" w:cs="Calibri"/>
          <w:lang w:val="en-US"/>
        </w:rPr>
        <w:fldChar w:fldCharType="begin"/>
      </w:r>
      <w:r>
        <w:rPr>
          <w:rFonts w:ascii="Calibri" w:hAnsi="Calibri" w:cs="Calibri"/>
          <w:lang w:val="en-US"/>
        </w:rPr>
        <w:instrText xml:space="preserve"> ADDIN ZOTERO_ITEM CSL_CITATION {"citationID":"VE4ggX3I","properties":{"formattedCitation":"[3]","plainCitation":"[3]","noteIndex":0},"citationItems":[{"id":860,"uris":["http://zotero.org/groups/4760334/items/4HPTIV3Z"],"itemData":{"id":860,"type":"article-journal","container-title":"Nature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[3]</w:t>
      </w:r>
      <w:r>
        <w:rPr>
          <w:rFonts w:ascii="Calibri" w:hAnsi="Calibri" w:cs="Calibri"/>
          <w:lang w:val="en-US"/>
        </w:rPr>
        <w:fldChar w:fldCharType="end"/>
      </w:r>
      <w:r>
        <w:rPr>
          <w:rFonts w:ascii="Calibri" w:hAnsi="Calibri" w:cs="Calibri"/>
          <w:lang w:val="en-US"/>
        </w:rPr>
        <w:t xml:space="preserve">. The timeline starts </w:t>
      </w:r>
      <w:ins w:id="16" w:author="Dylan Lawless" w:date="2022-09-01T12:01:00Z">
        <w:r w:rsidR="00B31AED">
          <w:rPr>
            <w:rFonts w:ascii="Calibri" w:hAnsi="Calibri" w:cs="Calibri"/>
            <w:lang w:val="en-US"/>
          </w:rPr>
          <w:t>in</w:t>
        </w:r>
      </w:ins>
      <w:del w:id="17" w:author="Dylan Lawless" w:date="2022-09-01T12:01:00Z">
        <w:r w:rsidDel="00B31AED">
          <w:rPr>
            <w:rFonts w:ascii="Calibri" w:hAnsi="Calibri" w:cs="Calibri"/>
            <w:lang w:val="en-US"/>
          </w:rPr>
          <w:delText>at</w:delText>
        </w:r>
      </w:del>
      <w:r>
        <w:rPr>
          <w:rFonts w:ascii="Calibri" w:hAnsi="Calibri" w:cs="Calibri"/>
          <w:lang w:val="en-US"/>
        </w:rPr>
        <w:t xml:space="preserve"> 1986 with the majority of products consisting of c</w:t>
      </w:r>
      <w:r w:rsidRPr="007A7490">
        <w:rPr>
          <w:rFonts w:ascii="Calibri" w:hAnsi="Calibri" w:cs="Calibri"/>
          <w:lang w:val="en-US"/>
        </w:rPr>
        <w:t>anonical antibod</w:t>
      </w:r>
      <w:r>
        <w:rPr>
          <w:rFonts w:ascii="Calibri" w:hAnsi="Calibri" w:cs="Calibri"/>
          <w:lang w:val="en-US"/>
        </w:rPr>
        <w:t>ies, and a small number of alternative constructs including</w:t>
      </w:r>
      <w:r w:rsidRPr="007A7490">
        <w:rPr>
          <w:rFonts w:ascii="Calibri" w:hAnsi="Calibri" w:cs="Calibri"/>
          <w:lang w:val="en-US"/>
        </w:rPr>
        <w:t xml:space="preserve"> </w:t>
      </w:r>
      <w:r>
        <w:rPr>
          <w:rFonts w:ascii="Calibri" w:hAnsi="Calibri" w:cs="Calibri"/>
          <w:lang w:val="en-US"/>
        </w:rPr>
        <w:t>a</w:t>
      </w:r>
      <w:r w:rsidRPr="007A7490">
        <w:rPr>
          <w:rFonts w:ascii="Calibri" w:hAnsi="Calibri" w:cs="Calibri"/>
          <w:lang w:val="en-US"/>
        </w:rPr>
        <w:t>ntibody–drug conjugate</w:t>
      </w:r>
      <w:r>
        <w:rPr>
          <w:rFonts w:ascii="Calibri" w:hAnsi="Calibri" w:cs="Calibri"/>
          <w:lang w:val="en-US"/>
        </w:rPr>
        <w:t>s,</w:t>
      </w:r>
      <w:r w:rsidRPr="007A7490">
        <w:rPr>
          <w:rFonts w:ascii="Calibri" w:hAnsi="Calibri" w:cs="Calibri"/>
          <w:lang w:val="en-US"/>
        </w:rPr>
        <w:t xml:space="preserve"> </w:t>
      </w:r>
      <w:r>
        <w:rPr>
          <w:rFonts w:ascii="Calibri" w:hAnsi="Calibri" w:cs="Calibri"/>
          <w:lang w:val="en-US"/>
        </w:rPr>
        <w:t>b</w:t>
      </w:r>
      <w:r w:rsidRPr="007A7490">
        <w:rPr>
          <w:rFonts w:ascii="Calibri" w:hAnsi="Calibri" w:cs="Calibri"/>
          <w:lang w:val="en-US"/>
        </w:rPr>
        <w:t>ispecific</w:t>
      </w:r>
      <w:r>
        <w:rPr>
          <w:rFonts w:ascii="Calibri" w:hAnsi="Calibri" w:cs="Calibri"/>
          <w:lang w:val="en-US"/>
        </w:rPr>
        <w:t xml:space="preserve"> Abs, f</w:t>
      </w:r>
      <w:r w:rsidRPr="007A7490">
        <w:rPr>
          <w:rFonts w:ascii="Calibri" w:hAnsi="Calibri" w:cs="Calibri"/>
          <w:lang w:val="en-US"/>
        </w:rPr>
        <w:t>ragment</w:t>
      </w:r>
      <w:r>
        <w:rPr>
          <w:rFonts w:ascii="Calibri" w:hAnsi="Calibri" w:cs="Calibri"/>
          <w:lang w:val="en-US"/>
        </w:rPr>
        <w:t xml:space="preserve"> Abs, and others. While a high potential exists, the hurdles for biological drug approvals limit the number of products available thus far. “</w:t>
      </w:r>
      <w:r w:rsidRPr="007A7490">
        <w:rPr>
          <w:rFonts w:ascii="Calibri" w:hAnsi="Calibri" w:cs="Calibri"/>
          <w:lang w:val="en-US"/>
        </w:rPr>
        <w:t>Just ten targets</w:t>
      </w:r>
      <w:r>
        <w:rPr>
          <w:rFonts w:ascii="Calibri" w:hAnsi="Calibri" w:cs="Calibri"/>
          <w:lang w:val="en-US"/>
        </w:rPr>
        <w:t>…</w:t>
      </w:r>
      <w:r w:rsidRPr="007A7490">
        <w:rPr>
          <w:rFonts w:ascii="Calibri" w:hAnsi="Calibri" w:cs="Calibri"/>
          <w:lang w:val="en-US"/>
        </w:rPr>
        <w:t xml:space="preserve"> account for 42% of the approvals to date</w:t>
      </w:r>
      <w:r>
        <w:rPr>
          <w:rFonts w:ascii="Calibri" w:hAnsi="Calibri" w:cs="Calibri"/>
          <w:lang w:val="en-US"/>
        </w:rPr>
        <w:t xml:space="preserve">”: </w:t>
      </w:r>
      <w:r w:rsidRPr="007A7490">
        <w:rPr>
          <w:rFonts w:ascii="Calibri" w:hAnsi="Calibri" w:cs="Calibri"/>
          <w:lang w:val="en-US"/>
        </w:rPr>
        <w:t xml:space="preserve">PD1/PDL1, CD20, TNF, HER2, CGRP/CGRPR, VEGF/VEGFR, IL-6/IL-6R, IL-23 p19, EGFR, </w:t>
      </w:r>
      <w:r>
        <w:rPr>
          <w:rFonts w:ascii="Calibri" w:hAnsi="Calibri" w:cs="Calibri"/>
          <w:lang w:val="en-US"/>
        </w:rPr>
        <w:t xml:space="preserve">and </w:t>
      </w:r>
      <w:r w:rsidRPr="007A7490">
        <w:rPr>
          <w:rFonts w:ascii="Calibri" w:hAnsi="Calibri" w:cs="Calibri"/>
          <w:lang w:val="en-US"/>
        </w:rPr>
        <w:t>CD19</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{"citationID":"eA5WLgif","properties":{"formattedCitation":"[3]","plainCitation":"[3]","noteIndex":0},"citationItems":[{"id":860,"uris":["http://zotero.org/groups/4760334/items/4HPTIV3Z"],"itemData":{"id":860,"type":"article-journal","container-title":"Nature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[3]</w:t>
      </w:r>
      <w:r>
        <w:rPr>
          <w:rFonts w:ascii="Calibri" w:hAnsi="Calibri" w:cs="Calibri"/>
          <w:lang w:val="en-US"/>
        </w:rPr>
        <w:fldChar w:fldCharType="end"/>
      </w:r>
      <w:r>
        <w:rPr>
          <w:rFonts w:ascii="Calibri" w:hAnsi="Calibri" w:cs="Calibri"/>
          <w:lang w:val="en-US"/>
        </w:rPr>
        <w:t xml:space="preserve">. </w:t>
      </w:r>
    </w:p>
    <w:p w14:paraId="58309F0F" w14:textId="77777777" w:rsidR="00F236A3" w:rsidRDefault="00F236A3" w:rsidP="00417D7B">
      <w:pPr>
        <w:pStyle w:val="NormalWeb"/>
        <w:spacing w:before="120" w:beforeAutospacing="0" w:after="120" w:afterAutospacing="0"/>
        <w:rPr>
          <w:rFonts w:ascii="Calibri" w:hAnsi="Calibri" w:cs="Calibri"/>
          <w:lang w:val="en-US"/>
        </w:rPr>
      </w:pPr>
    </w:p>
    <w:p w14:paraId="5C52E61A" w14:textId="37CE17A6" w:rsidR="00F236A3" w:rsidRDefault="00F236A3" w:rsidP="00417D7B">
      <w:pPr>
        <w:pStyle w:val="NormalWeb"/>
        <w:spacing w:before="120" w:beforeAutospacing="0" w:after="120" w:afterAutospacing="0"/>
        <w:rPr>
          <w:rFonts w:ascii="Calibri" w:hAnsi="Calibri" w:cs="Calibri"/>
          <w:lang w:val="en-US"/>
        </w:rPr>
      </w:pPr>
      <w:r>
        <w:rPr>
          <w:rFonts w:ascii="Calibri" w:hAnsi="Calibri" w:cs="Calibri"/>
          <w:lang w:val="en-US"/>
        </w:rPr>
        <w:t>The p</w:t>
      </w:r>
      <w:r w:rsidRPr="00C724F4">
        <w:rPr>
          <w:rFonts w:ascii="Calibri" w:hAnsi="Calibri" w:cs="Calibri"/>
          <w:lang w:val="en-US"/>
        </w:rPr>
        <w:t>harmacokinetics</w:t>
      </w:r>
      <w:r>
        <w:rPr>
          <w:rFonts w:ascii="Calibri" w:hAnsi="Calibri" w:cs="Calibri"/>
          <w:lang w:val="en-US"/>
        </w:rPr>
        <w:t xml:space="preserve"> (PK)</w:t>
      </w:r>
      <w:r w:rsidRPr="00C724F4">
        <w:rPr>
          <w:rFonts w:ascii="Calibri" w:hAnsi="Calibri" w:cs="Calibri"/>
          <w:lang w:val="en-US"/>
        </w:rPr>
        <w:t xml:space="preserve"> of </w:t>
      </w:r>
      <w:r>
        <w:rPr>
          <w:rFonts w:ascii="Calibri" w:hAnsi="Calibri" w:cs="Calibri"/>
          <w:lang w:val="en-US"/>
        </w:rPr>
        <w:t>m</w:t>
      </w:r>
      <w:r w:rsidRPr="00C724F4">
        <w:rPr>
          <w:rFonts w:ascii="Calibri" w:hAnsi="Calibri" w:cs="Calibri"/>
          <w:lang w:val="en-US"/>
        </w:rPr>
        <w:t xml:space="preserve">onoclonal </w:t>
      </w:r>
      <w:r>
        <w:rPr>
          <w:rFonts w:ascii="Calibri" w:hAnsi="Calibri" w:cs="Calibri"/>
          <w:lang w:val="en-US"/>
        </w:rPr>
        <w:t>a</w:t>
      </w:r>
      <w:r w:rsidRPr="00C724F4">
        <w:rPr>
          <w:rFonts w:ascii="Calibri" w:hAnsi="Calibri" w:cs="Calibri"/>
          <w:lang w:val="en-US"/>
        </w:rPr>
        <w:t>ntibodies</w:t>
      </w:r>
      <w:r>
        <w:rPr>
          <w:rFonts w:ascii="Calibri" w:hAnsi="Calibri" w:cs="Calibri"/>
          <w:lang w:val="en-US"/>
        </w:rPr>
        <w:t xml:space="preserve"> is generally well understood. The</w:t>
      </w:r>
      <w:r w:rsidRPr="00C724F4">
        <w:rPr>
          <w:rFonts w:ascii="Calibri" w:hAnsi="Calibri" w:cs="Calibri"/>
          <w:lang w:val="en-US"/>
        </w:rPr>
        <w:t xml:space="preserve"> major drug disposition processes relevant for </w:t>
      </w:r>
      <w:proofErr w:type="spellStart"/>
      <w:r w:rsidRPr="00C724F4">
        <w:rPr>
          <w:rFonts w:ascii="Calibri" w:hAnsi="Calibri" w:cs="Calibri"/>
          <w:lang w:val="en-US"/>
        </w:rPr>
        <w:t>mAbs</w:t>
      </w:r>
      <w:proofErr w:type="spellEnd"/>
      <w:r>
        <w:rPr>
          <w:rFonts w:ascii="Calibri" w:hAnsi="Calibri" w:cs="Calibri"/>
          <w:lang w:val="en-US"/>
        </w:rPr>
        <w:t xml:space="preserve"> can be estimated in preclinical development. The </w:t>
      </w:r>
      <w:r w:rsidRPr="00C724F4">
        <w:rPr>
          <w:rFonts w:ascii="Calibri" w:hAnsi="Calibri" w:cs="Calibri"/>
          <w:lang w:val="en-US"/>
        </w:rPr>
        <w:t xml:space="preserve">product-specific and patient-specific factors that </w:t>
      </w:r>
      <w:r>
        <w:rPr>
          <w:rFonts w:ascii="Calibri" w:hAnsi="Calibri" w:cs="Calibri"/>
          <w:lang w:val="en-US"/>
        </w:rPr>
        <w:t>can affect</w:t>
      </w:r>
      <w:r w:rsidRPr="00C724F4">
        <w:rPr>
          <w:rFonts w:ascii="Calibri" w:hAnsi="Calibri" w:cs="Calibri"/>
          <w:lang w:val="en-US"/>
        </w:rPr>
        <w:t xml:space="preserve"> PK behavior</w:t>
      </w:r>
      <w:r>
        <w:rPr>
          <w:rFonts w:ascii="Calibri" w:hAnsi="Calibri" w:cs="Calibri"/>
          <w:lang w:val="en-US"/>
        </w:rPr>
        <w:t xml:space="preserve"> can be </w:t>
      </w:r>
      <w:r w:rsidRPr="00C724F4">
        <w:rPr>
          <w:rFonts w:ascii="Calibri" w:hAnsi="Calibri" w:cs="Calibri"/>
          <w:lang w:val="en-US"/>
        </w:rPr>
        <w:t>considered for successful clinical therapy</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{"citationID":"kgo6zgdK","properties":{"formattedCitation":"[4]","plainCitation":"[4]","noteIndex":0},"citationItems":[{"id":857,"uris":["http://zotero.org/groups/4760334/items/S3VH9ZEP"],"itemData":{"id":857,"type":"article-journal","container-title":"CPT: pharmacometrics &amp; systems pharmacology","issue":"9","note":"ISBN: 2163-8306\npublisher: Wiley Online Library","page":"576-588","title":"Pharmacokinetics of monoclonal antibodies","volume":"6","author":[{"family":"Ryman","given":"Josiah T."},{"family":"Meibohm","given":"Bernd"}],"issued":{"date-parts":[["2017"]]}}}],"schema":"https://github.com/citation-style-language/schema/raw/master/csl-citation.json"}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[4]</w:t>
      </w:r>
      <w:r>
        <w:rPr>
          <w:rFonts w:ascii="Calibri" w:hAnsi="Calibri" w:cs="Calibri"/>
          <w:lang w:val="en-US"/>
        </w:rPr>
        <w:fldChar w:fldCharType="end"/>
      </w:r>
      <w:r>
        <w:rPr>
          <w:rFonts w:ascii="Calibri" w:hAnsi="Calibri" w:cs="Calibri"/>
          <w:lang w:val="en-US"/>
        </w:rPr>
        <w:t>.</w:t>
      </w:r>
    </w:p>
    <w:p w14:paraId="7352639C" w14:textId="77777777" w:rsidR="00F236A3" w:rsidRDefault="00F236A3" w:rsidP="00417D7B">
      <w:pPr>
        <w:pStyle w:val="NormalWeb"/>
        <w:spacing w:before="120" w:beforeAutospacing="0" w:after="120" w:afterAutospacing="0"/>
        <w:rPr>
          <w:rFonts w:ascii="Calibri" w:hAnsi="Calibri" w:cs="Calibri"/>
          <w:lang w:val="en-US"/>
        </w:rPr>
      </w:pPr>
    </w:p>
    <w:p w14:paraId="3AC454A7" w14:textId="67122C6E" w:rsidR="00F236A3" w:rsidRDefault="00F236A3" w:rsidP="00417D7B">
      <w:pPr>
        <w:pStyle w:val="NormalWeb"/>
        <w:spacing w:before="120" w:beforeAutospacing="0" w:after="120" w:afterAutospacing="0"/>
        <w:rPr>
          <w:rFonts w:ascii="Calibri" w:hAnsi="Calibri" w:cs="Calibri"/>
          <w:lang w:val="en-US"/>
        </w:rPr>
      </w:pPr>
      <w:r>
        <w:rPr>
          <w:rFonts w:ascii="Calibri" w:hAnsi="Calibri" w:cs="Calibri"/>
          <w:lang w:val="en-US"/>
        </w:rPr>
        <w:t xml:space="preserve">Each particular </w:t>
      </w:r>
      <w:proofErr w:type="spellStart"/>
      <w:r>
        <w:rPr>
          <w:rFonts w:ascii="Calibri" w:hAnsi="Calibri" w:cs="Calibri"/>
          <w:lang w:val="en-US"/>
        </w:rPr>
        <w:t>mAb</w:t>
      </w:r>
      <w:proofErr w:type="spellEnd"/>
      <w:r>
        <w:rPr>
          <w:rFonts w:ascii="Calibri" w:hAnsi="Calibri" w:cs="Calibri"/>
          <w:lang w:val="en-US"/>
        </w:rPr>
        <w:t xml:space="preserve"> has unique risks. The steps to </w:t>
      </w:r>
      <w:r w:rsidRPr="00F92875">
        <w:rPr>
          <w:rFonts w:ascii="Calibri" w:hAnsi="Calibri" w:cs="Calibri"/>
          <w:lang w:val="en-US"/>
        </w:rPr>
        <w:t>identify and minimize potential adverse effects</w:t>
      </w:r>
      <w:r>
        <w:rPr>
          <w:rFonts w:ascii="Calibri" w:hAnsi="Calibri" w:cs="Calibri"/>
          <w:lang w:val="en-US"/>
        </w:rPr>
        <w:t xml:space="preserve"> must be clear and accurate. </w:t>
      </w:r>
      <w:r w:rsidRPr="00F92875">
        <w:rPr>
          <w:rFonts w:ascii="Calibri" w:hAnsi="Calibri" w:cs="Calibri"/>
          <w:lang w:val="en-US"/>
        </w:rPr>
        <w:t>preclinical and clinical</w:t>
      </w:r>
      <w:r>
        <w:rPr>
          <w:rFonts w:ascii="Calibri" w:hAnsi="Calibri" w:cs="Calibri"/>
          <w:lang w:val="en-US"/>
        </w:rPr>
        <w:t xml:space="preserve"> protocols must be established to avoid i</w:t>
      </w:r>
      <w:r w:rsidRPr="00F92875">
        <w:rPr>
          <w:rFonts w:ascii="Calibri" w:hAnsi="Calibri" w:cs="Calibri"/>
          <w:lang w:val="en-US"/>
        </w:rPr>
        <w:t>nfusion reactions</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{"citationID":"iZpfXsUX","properties":{"formattedCitation":"[5]","plainCitation":"[5]","noteIndex":0},"citationItems":[{"id":859,"uris":["http://zotero.org/groups/4760334/items/TFCSS3PZ"],"itemData":{"id":859,"type":"article-journal","container-title":"Nature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[5]</w:t>
      </w:r>
      <w:r>
        <w:rPr>
          <w:rFonts w:ascii="Calibri" w:hAnsi="Calibri" w:cs="Calibri"/>
          <w:lang w:val="en-US"/>
        </w:rPr>
        <w:fldChar w:fldCharType="end"/>
      </w:r>
      <w:r>
        <w:rPr>
          <w:rFonts w:ascii="Calibri" w:hAnsi="Calibri" w:cs="Calibri"/>
          <w:lang w:val="en-US"/>
        </w:rPr>
        <w:t xml:space="preserve">. Preclinical </w:t>
      </w:r>
      <w:r w:rsidRPr="00F92875">
        <w:rPr>
          <w:rFonts w:ascii="Calibri" w:hAnsi="Calibri" w:cs="Calibri"/>
          <w:lang w:val="en-US"/>
        </w:rPr>
        <w:t>val</w:t>
      </w:r>
      <w:r>
        <w:rPr>
          <w:rFonts w:ascii="Calibri" w:hAnsi="Calibri" w:cs="Calibri"/>
          <w:lang w:val="en-US"/>
        </w:rPr>
        <w:t>i</w:t>
      </w:r>
      <w:r w:rsidRPr="00F92875">
        <w:rPr>
          <w:rFonts w:ascii="Calibri" w:hAnsi="Calibri" w:cs="Calibri"/>
          <w:lang w:val="en-US"/>
        </w:rPr>
        <w:t xml:space="preserve">dation of in vitro safety </w:t>
      </w:r>
      <w:r>
        <w:rPr>
          <w:rFonts w:ascii="Calibri" w:hAnsi="Calibri" w:cs="Calibri"/>
          <w:lang w:val="en-US"/>
        </w:rPr>
        <w:t xml:space="preserve">using </w:t>
      </w:r>
      <w:r w:rsidRPr="00F92875">
        <w:rPr>
          <w:rFonts w:ascii="Calibri" w:hAnsi="Calibri" w:cs="Calibri"/>
          <w:lang w:val="en-US"/>
        </w:rPr>
        <w:t>human tissues</w:t>
      </w:r>
      <w:r>
        <w:rPr>
          <w:rFonts w:ascii="Calibri" w:hAnsi="Calibri" w:cs="Calibri"/>
          <w:lang w:val="en-US"/>
        </w:rPr>
        <w:t xml:space="preserve"> is necessary to </w:t>
      </w:r>
      <w:r w:rsidRPr="00F92875">
        <w:rPr>
          <w:rFonts w:ascii="Calibri" w:hAnsi="Calibri" w:cs="Calibri"/>
          <w:lang w:val="en-US"/>
        </w:rPr>
        <w:t xml:space="preserve">predict </w:t>
      </w:r>
      <w:r>
        <w:rPr>
          <w:rFonts w:ascii="Calibri" w:hAnsi="Calibri" w:cs="Calibri"/>
          <w:lang w:val="en-US"/>
        </w:rPr>
        <w:t xml:space="preserve">potential outcome for </w:t>
      </w:r>
      <w:r w:rsidRPr="00F92875">
        <w:rPr>
          <w:rFonts w:ascii="Calibri" w:hAnsi="Calibri" w:cs="Calibri"/>
          <w:lang w:val="en-US"/>
        </w:rPr>
        <w:t>administration to humans.</w:t>
      </w:r>
      <w:r>
        <w:rPr>
          <w:rFonts w:ascii="Calibri" w:hAnsi="Calibri" w:cs="Calibri"/>
          <w:lang w:val="en-US"/>
        </w:rPr>
        <w:t xml:space="preserve"> For </w:t>
      </w:r>
      <w:r w:rsidRPr="00F92875">
        <w:rPr>
          <w:rFonts w:ascii="Calibri" w:hAnsi="Calibri" w:cs="Calibri"/>
          <w:lang w:val="en-US"/>
        </w:rPr>
        <w:t>clinical trial</w:t>
      </w:r>
      <w:r>
        <w:rPr>
          <w:rFonts w:ascii="Calibri" w:hAnsi="Calibri" w:cs="Calibri"/>
          <w:lang w:val="en-US"/>
        </w:rPr>
        <w:t xml:space="preserve"> </w:t>
      </w:r>
      <w:r w:rsidRPr="00F92875">
        <w:rPr>
          <w:rFonts w:ascii="Calibri" w:hAnsi="Calibri" w:cs="Calibri"/>
          <w:lang w:val="en-US"/>
        </w:rPr>
        <w:t>volunteer</w:t>
      </w:r>
      <w:r>
        <w:rPr>
          <w:rFonts w:ascii="Calibri" w:hAnsi="Calibri" w:cs="Calibri"/>
          <w:lang w:val="en-US"/>
        </w:rPr>
        <w:t xml:space="preserve"> </w:t>
      </w:r>
      <w:r w:rsidRPr="00F92875">
        <w:rPr>
          <w:rFonts w:ascii="Calibri" w:hAnsi="Calibri" w:cs="Calibri"/>
          <w:lang w:val="en-US"/>
        </w:rPr>
        <w:t>safety</w:t>
      </w:r>
      <w:r>
        <w:rPr>
          <w:rFonts w:ascii="Calibri" w:hAnsi="Calibri" w:cs="Calibri"/>
          <w:lang w:val="en-US"/>
        </w:rPr>
        <w:t xml:space="preserve">, </w:t>
      </w:r>
      <w:r w:rsidRPr="00F92875">
        <w:rPr>
          <w:rFonts w:ascii="Calibri" w:hAnsi="Calibri" w:cs="Calibri"/>
          <w:lang w:val="en-US"/>
        </w:rPr>
        <w:t xml:space="preserve">communication </w:t>
      </w:r>
      <w:r>
        <w:rPr>
          <w:rFonts w:ascii="Calibri" w:hAnsi="Calibri" w:cs="Calibri"/>
          <w:lang w:val="en-US"/>
        </w:rPr>
        <w:t>must be</w:t>
      </w:r>
      <w:r w:rsidRPr="00F92875">
        <w:rPr>
          <w:rFonts w:ascii="Calibri" w:hAnsi="Calibri" w:cs="Calibri"/>
          <w:lang w:val="en-US"/>
        </w:rPr>
        <w:t xml:space="preserve"> maintained between scientists and clinicians</w:t>
      </w:r>
      <w:r>
        <w:rPr>
          <w:rFonts w:ascii="Calibri" w:hAnsi="Calibri" w:cs="Calibri"/>
          <w:lang w:val="en-US"/>
        </w:rPr>
        <w:t xml:space="preserve"> both in </w:t>
      </w:r>
      <w:proofErr w:type="spellStart"/>
      <w:r>
        <w:rPr>
          <w:rFonts w:ascii="Calibri" w:hAnsi="Calibri" w:cs="Calibri"/>
          <w:lang w:val="en-US"/>
        </w:rPr>
        <w:t>phama</w:t>
      </w:r>
      <w:proofErr w:type="spellEnd"/>
      <w:r>
        <w:rPr>
          <w:rFonts w:ascii="Calibri" w:hAnsi="Calibri" w:cs="Calibri"/>
          <w:lang w:val="en-US"/>
        </w:rPr>
        <w:t>/biotech</w:t>
      </w:r>
      <w:r w:rsidRPr="00F92875">
        <w:rPr>
          <w:rFonts w:ascii="Calibri" w:hAnsi="Calibri" w:cs="Calibri"/>
          <w:lang w:val="en-US"/>
        </w:rPr>
        <w:t xml:space="preserve"> companies</w:t>
      </w:r>
      <w:r>
        <w:rPr>
          <w:rFonts w:ascii="Calibri" w:hAnsi="Calibri" w:cs="Calibri"/>
          <w:lang w:val="en-US"/>
        </w:rPr>
        <w:t xml:space="preserve"> and those performing clinical studies </w:t>
      </w:r>
      <w:r>
        <w:rPr>
          <w:rFonts w:ascii="Calibri" w:hAnsi="Calibri" w:cs="Calibri"/>
          <w:lang w:val="en-US"/>
        </w:rPr>
        <w:fldChar w:fldCharType="begin"/>
      </w:r>
      <w:r>
        <w:rPr>
          <w:rFonts w:ascii="Calibri" w:hAnsi="Calibri" w:cs="Calibri"/>
          <w:lang w:val="en-US"/>
        </w:rPr>
        <w:instrText xml:space="preserve"> ADDIN ZOTERO_ITEM CSL_CITATION {"citationID":"sw34sIRM","properties":{"formattedCitation":"[5]","plainCitation":"[5]","noteIndex":0},"citationItems":[{"id":859,"uris":["http://zotero.org/groups/4760334/items/TFCSS3PZ"],"itemData":{"id":859,"type":"article-journal","container-title":"Nature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[5]</w:t>
      </w:r>
      <w:r>
        <w:rPr>
          <w:rFonts w:ascii="Calibri" w:hAnsi="Calibri" w:cs="Calibri"/>
          <w:lang w:val="en-US"/>
        </w:rPr>
        <w:fldChar w:fldCharType="end"/>
      </w:r>
      <w:r>
        <w:rPr>
          <w:rFonts w:ascii="Calibri" w:hAnsi="Calibri" w:cs="Calibri"/>
          <w:lang w:val="en-US"/>
        </w:rPr>
        <w:t>.</w:t>
      </w:r>
    </w:p>
    <w:p w14:paraId="18F0639C" w14:textId="77777777" w:rsidR="00F236A3" w:rsidRDefault="00F236A3" w:rsidP="00417D7B">
      <w:pPr>
        <w:pStyle w:val="NormalWeb"/>
        <w:spacing w:before="120" w:beforeAutospacing="0" w:after="120" w:afterAutospacing="0"/>
        <w:rPr>
          <w:rFonts w:ascii="Calibri" w:hAnsi="Calibri" w:cs="Calibri"/>
          <w:lang w:val="en-US"/>
        </w:rPr>
      </w:pPr>
    </w:p>
    <w:p w14:paraId="592A2273" w14:textId="12CCE326" w:rsidR="00F236A3" w:rsidRDefault="00F236A3" w:rsidP="00417D7B">
      <w:pPr>
        <w:pStyle w:val="NormalWeb"/>
        <w:spacing w:before="120" w:beforeAutospacing="0" w:after="120" w:afterAutospacing="0"/>
        <w:rPr>
          <w:rFonts w:ascii="Calibri" w:hAnsi="Calibri" w:cs="Calibri"/>
          <w:lang w:val="en-US"/>
        </w:rPr>
      </w:pPr>
      <w:r>
        <w:rPr>
          <w:rFonts w:ascii="Calibri" w:hAnsi="Calibri" w:cs="Calibri"/>
          <w:lang w:val="en-US"/>
        </w:rPr>
        <w:lastRenderedPageBreak/>
        <w:t xml:space="preserve">The serious risks of off-target antigen binding are well-known, particularly after the adverse outcome seen during the phase 1 trial of anti-CD28 </w:t>
      </w:r>
      <w:proofErr w:type="spellStart"/>
      <w:r>
        <w:rPr>
          <w:rFonts w:ascii="Calibri" w:hAnsi="Calibri" w:cs="Calibri"/>
          <w:lang w:val="en-US"/>
        </w:rPr>
        <w:t>mAb</w:t>
      </w:r>
      <w:proofErr w:type="spellEnd"/>
      <w:r>
        <w:rPr>
          <w:rFonts w:ascii="Calibri" w:hAnsi="Calibri" w:cs="Calibri"/>
          <w:lang w:val="en-US"/>
        </w:rPr>
        <w:t xml:space="preserve"> </w:t>
      </w:r>
      <w:r w:rsidRPr="00EC0C70">
        <w:rPr>
          <w:rFonts w:ascii="Calibri" w:hAnsi="Calibri" w:cs="Calibri"/>
          <w:lang w:val="en-US"/>
        </w:rPr>
        <w:t>TGN1412</w:t>
      </w:r>
      <w:r>
        <w:rPr>
          <w:rFonts w:ascii="Calibri" w:hAnsi="Calibri" w:cs="Calibri"/>
          <w:lang w:val="en-US"/>
        </w:rPr>
        <w:t xml:space="preserve"> resulting in </w:t>
      </w:r>
      <w:r w:rsidRPr="00EC0C70">
        <w:rPr>
          <w:rFonts w:ascii="Calibri" w:hAnsi="Calibri" w:cs="Calibri"/>
          <w:lang w:val="en-US"/>
        </w:rPr>
        <w:t>systemic inflammatory response</w:t>
      </w:r>
      <w:r>
        <w:rPr>
          <w:rFonts w:ascii="Calibri" w:hAnsi="Calibri" w:cs="Calibri"/>
          <w:lang w:val="en-US"/>
        </w:rPr>
        <w:t xml:space="preserve"> in all six volunteers </w:t>
      </w:r>
      <w:r>
        <w:rPr>
          <w:rFonts w:ascii="Calibri" w:hAnsi="Calibri" w:cs="Calibri"/>
          <w:lang w:val="en-US"/>
        </w:rPr>
        <w:fldChar w:fldCharType="begin"/>
      </w:r>
      <w:r>
        <w:rPr>
          <w:rFonts w:ascii="Calibri" w:hAnsi="Calibri" w:cs="Calibri"/>
          <w:lang w:val="en-US"/>
        </w:rPr>
        <w:instrText xml:space="preserve"> ADDIN ZOTERO_ITEM CSL_CITATION {"citationID":"IqH3mzNG","properties":{"formattedCitation":"[6]","plainCitation":"[6]","noteIndex":0},"citationItems":[{"id":865,"uris":["http://zotero.org/groups/4760334/items/EL3X2BD8"],"itemData":{"id":865,"type":"article-journal","abstract":"Six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[6]</w:t>
      </w:r>
      <w:r>
        <w:rPr>
          <w:rFonts w:ascii="Calibri" w:hAnsi="Calibri" w:cs="Calibri"/>
          <w:lang w:val="en-US"/>
        </w:rPr>
        <w:fldChar w:fldCharType="end"/>
      </w:r>
      <w:r>
        <w:rPr>
          <w:rFonts w:ascii="Calibri" w:hAnsi="Calibri" w:cs="Calibri"/>
          <w:lang w:val="en-US"/>
        </w:rPr>
        <w:t xml:space="preserve">. </w:t>
      </w:r>
    </w:p>
    <w:p w14:paraId="40787A42" w14:textId="77777777" w:rsidR="00F236A3" w:rsidRDefault="00F236A3" w:rsidP="00417D7B">
      <w:pPr>
        <w:pStyle w:val="NormalWeb"/>
        <w:spacing w:before="120" w:beforeAutospacing="0" w:after="120" w:afterAutospacing="0"/>
        <w:rPr>
          <w:rFonts w:ascii="Calibri" w:hAnsi="Calibri" w:cs="Calibri"/>
          <w:lang w:val="en-US"/>
        </w:rPr>
      </w:pPr>
    </w:p>
    <w:p w14:paraId="68F6FFB4" w14:textId="77777777" w:rsidR="00F236A3" w:rsidRDefault="00F236A3" w:rsidP="00417D7B">
      <w:pPr>
        <w:pStyle w:val="NormalWeb"/>
        <w:spacing w:before="120" w:beforeAutospacing="0" w:after="120" w:afterAutospacing="0"/>
        <w:rPr>
          <w:rFonts w:ascii="Calibri" w:hAnsi="Calibri" w:cs="Calibri"/>
          <w:lang w:val="en-US"/>
        </w:rPr>
      </w:pPr>
      <w:r>
        <w:rPr>
          <w:rFonts w:ascii="Calibri" w:hAnsi="Calibri" w:cs="Calibri"/>
          <w:lang w:val="en-US"/>
        </w:rPr>
        <w:t xml:space="preserve">Despite the known potential for first-in-human studies there is no current robust way to ensure complete safety. Therefore, adherence to guidance and regulatory protocols are vital for safe and successful trials. </w:t>
      </w:r>
    </w:p>
    <w:p w14:paraId="66BC9267" w14:textId="77777777" w:rsidR="00F236A3" w:rsidRDefault="00F236A3" w:rsidP="00417D7B">
      <w:pPr>
        <w:pStyle w:val="NormalWeb"/>
        <w:spacing w:before="120" w:beforeAutospacing="0" w:after="120" w:afterAutospacing="0"/>
        <w:rPr>
          <w:rFonts w:ascii="Calibri" w:hAnsi="Calibri" w:cs="Calibri"/>
          <w:lang w:val="en-US"/>
        </w:rPr>
      </w:pPr>
    </w:p>
    <w:p w14:paraId="6B49567A" w14:textId="3C155AD5" w:rsidR="00F236A3" w:rsidRDefault="00F236A3" w:rsidP="00417D7B">
      <w:pPr>
        <w:pStyle w:val="NormalWeb"/>
        <w:spacing w:before="120" w:beforeAutospacing="0" w:after="120" w:afterAutospacing="0"/>
        <w:rPr>
          <w:rFonts w:ascii="Calibri" w:hAnsi="Calibri" w:cs="Calibri"/>
          <w:lang w:val="en-US"/>
        </w:rPr>
      </w:pPr>
      <w:proofErr w:type="spellStart"/>
      <w:r>
        <w:rPr>
          <w:rFonts w:ascii="Calibri" w:hAnsi="Calibri" w:cs="Calibri"/>
          <w:lang w:val="en-US"/>
        </w:rPr>
        <w:t>mAb</w:t>
      </w:r>
      <w:proofErr w:type="spellEnd"/>
      <w:r>
        <w:rPr>
          <w:rFonts w:ascii="Calibri" w:hAnsi="Calibri" w:cs="Calibri"/>
          <w:lang w:val="en-US"/>
        </w:rPr>
        <w:t xml:space="preserve"> are recognized as </w:t>
      </w:r>
      <w:r w:rsidRPr="00455819">
        <w:rPr>
          <w:rFonts w:ascii="Calibri" w:hAnsi="Calibri" w:cs="Calibri"/>
          <w:lang w:val="en-US"/>
        </w:rPr>
        <w:t>versatile</w:t>
      </w:r>
      <w:r>
        <w:rPr>
          <w:rFonts w:ascii="Calibri" w:hAnsi="Calibri" w:cs="Calibri"/>
          <w:lang w:val="en-US"/>
        </w:rPr>
        <w:t xml:space="preserve"> </w:t>
      </w:r>
      <w:r w:rsidRPr="00455819">
        <w:rPr>
          <w:rFonts w:ascii="Calibri" w:hAnsi="Calibri" w:cs="Calibri"/>
          <w:lang w:val="en-US"/>
        </w:rPr>
        <w:t>platforms for cancer immunotherapy</w:t>
      </w:r>
      <w:r>
        <w:rPr>
          <w:rFonts w:ascii="Calibri" w:hAnsi="Calibri" w:cs="Calibri"/>
          <w:lang w:val="en-US"/>
        </w:rPr>
        <w:t xml:space="preserve"> </w:t>
      </w:r>
      <w:r w:rsidRPr="00455819">
        <w:rPr>
          <w:rFonts w:ascii="Calibri" w:hAnsi="Calibri" w:cs="Calibri"/>
          <w:lang w:val="en-US"/>
        </w:rPr>
        <w:t xml:space="preserve">by directly </w:t>
      </w:r>
      <w:r>
        <w:rPr>
          <w:rFonts w:ascii="Calibri" w:hAnsi="Calibri" w:cs="Calibri"/>
          <w:lang w:val="en-US"/>
        </w:rPr>
        <w:t>stimulating</w:t>
      </w:r>
      <w:r w:rsidRPr="00455819">
        <w:rPr>
          <w:rFonts w:ascii="Calibri" w:hAnsi="Calibri" w:cs="Calibri"/>
          <w:lang w:val="en-US"/>
        </w:rPr>
        <w:t xml:space="preserve"> or inhibiting </w:t>
      </w:r>
      <w:r>
        <w:rPr>
          <w:rFonts w:ascii="Calibri" w:hAnsi="Calibri" w:cs="Calibri"/>
          <w:lang w:val="en-US"/>
        </w:rPr>
        <w:t xml:space="preserve">immunological protein pathways </w:t>
      </w:r>
      <w:r>
        <w:rPr>
          <w:rFonts w:ascii="Calibri" w:hAnsi="Calibri" w:cs="Calibri"/>
          <w:lang w:val="en-US"/>
        </w:rPr>
        <w:fldChar w:fldCharType="begin"/>
      </w:r>
      <w:r>
        <w:rPr>
          <w:rFonts w:ascii="Calibri" w:hAnsi="Calibri" w:cs="Calibri"/>
          <w:lang w:val="en-US"/>
        </w:rPr>
        <w:instrText xml:space="preserve"> ADDIN ZOTERO_ITEM CSL_CITATION {"citationID":"RghT0zd1","properties":{"formattedCitation":"[7]","plainCitation":"[7]","noteIndex":0},"citationItems":[{"id":862,"uris":["http://zotero.org/groups/4760334/items/3EB5U7FI"],"itemData":{"id":862,"type":"article-journal","container-title":"Nature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[7]</w:t>
      </w:r>
      <w:r>
        <w:rPr>
          <w:rFonts w:ascii="Calibri" w:hAnsi="Calibri" w:cs="Calibri"/>
          <w:lang w:val="en-US"/>
        </w:rPr>
        <w:fldChar w:fldCharType="end"/>
      </w:r>
      <w:r>
        <w:rPr>
          <w:rFonts w:ascii="Calibri" w:hAnsi="Calibri" w:cs="Calibri"/>
          <w:lang w:val="en-US"/>
        </w:rPr>
        <w:t>. T</w:t>
      </w:r>
      <w:r w:rsidRPr="00455819">
        <w:rPr>
          <w:rFonts w:ascii="Calibri" w:hAnsi="Calibri" w:cs="Calibri"/>
          <w:lang w:val="en-US"/>
        </w:rPr>
        <w:t>he induction of antitumor immune responses</w:t>
      </w:r>
      <w:r>
        <w:rPr>
          <w:rFonts w:ascii="Calibri" w:hAnsi="Calibri" w:cs="Calibri"/>
          <w:lang w:val="en-US"/>
        </w:rPr>
        <w:t xml:space="preserve"> can be exploited to develop</w:t>
      </w:r>
      <w:r w:rsidRPr="00455819">
        <w:rPr>
          <w:rFonts w:ascii="Calibri" w:hAnsi="Calibri" w:cs="Calibri"/>
          <w:lang w:val="en-US"/>
        </w:rPr>
        <w:t xml:space="preserve"> new cancer treatment strategies</w:t>
      </w:r>
      <w:r>
        <w:rPr>
          <w:rFonts w:ascii="Calibri" w:hAnsi="Calibri" w:cs="Calibri"/>
          <w:lang w:val="en-US"/>
        </w:rPr>
        <w:t xml:space="preserve"> based on tumor-specific response of natural or engineered </w:t>
      </w:r>
      <w:proofErr w:type="spellStart"/>
      <w:r>
        <w:rPr>
          <w:rFonts w:ascii="Calibri" w:hAnsi="Calibri" w:cs="Calibri"/>
          <w:lang w:val="en-US"/>
        </w:rPr>
        <w:t>mAb</w:t>
      </w:r>
      <w:proofErr w:type="spellEnd"/>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{"citationID":"9VqqKj2p","properties":{"formattedCitation":"[7]","plainCitation":"[7]","noteIndex":0},"citationItems":[{"id":862,"uris":["http://zotero.org/groups/4760334/items/3EB5U7FI"],"itemData":{"id":862,"type":"article-journal","container-title":"Nature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[7]</w:t>
      </w:r>
      <w:r>
        <w:rPr>
          <w:rFonts w:ascii="Calibri" w:hAnsi="Calibri" w:cs="Calibri"/>
          <w:lang w:val="en-US"/>
        </w:rPr>
        <w:fldChar w:fldCharType="end"/>
      </w:r>
      <w:r>
        <w:rPr>
          <w:rFonts w:ascii="Calibri" w:hAnsi="Calibri" w:cs="Calibri"/>
          <w:lang w:val="en-US"/>
        </w:rPr>
        <w:t>.</w:t>
      </w:r>
    </w:p>
    <w:p w14:paraId="77877716" w14:textId="77777777" w:rsidR="00F236A3" w:rsidRDefault="00F236A3" w:rsidP="00417D7B">
      <w:pPr>
        <w:pStyle w:val="NormalWeb"/>
        <w:spacing w:before="120" w:beforeAutospacing="0" w:after="120" w:afterAutospacing="0"/>
        <w:rPr>
          <w:rFonts w:ascii="Calibri" w:hAnsi="Calibri" w:cs="Calibri"/>
          <w:lang w:val="en-US"/>
        </w:rPr>
      </w:pPr>
    </w:p>
    <w:p w14:paraId="22F06F12" w14:textId="53217056" w:rsidR="00F236A3" w:rsidRPr="00822AF5" w:rsidRDefault="00F236A3" w:rsidP="00417D7B">
      <w:pPr>
        <w:spacing w:before="120" w:after="120"/>
        <w:rPr>
          <w:rFonts w:ascii="Calibri" w:hAnsi="Calibri" w:cs="Calibri"/>
          <w:lang w:val="en-US"/>
        </w:rPr>
      </w:pPr>
      <w:r w:rsidRPr="00822AF5">
        <w:rPr>
          <w:rFonts w:ascii="Calibri" w:hAnsi="Calibri" w:cs="Calibri"/>
          <w:lang w:val="en-US"/>
        </w:rPr>
        <w:t>The nomenclature for our drug is defined according to the WHO International Nonproprietary Names (INN) (</w:t>
      </w:r>
      <w:proofErr w:type="spellStart"/>
      <w:r w:rsidRPr="00822AF5">
        <w:rPr>
          <w:rFonts w:ascii="Calibri" w:hAnsi="Calibri" w:cs="Calibri"/>
          <w:lang w:val="en-US"/>
        </w:rPr>
        <w:t>Programme</w:t>
      </w:r>
      <w:proofErr w:type="spellEnd"/>
      <w:r w:rsidRPr="00822AF5">
        <w:rPr>
          <w:rFonts w:ascii="Calibri" w:hAnsi="Calibri" w:cs="Calibri"/>
          <w:lang w:val="en-US"/>
        </w:rPr>
        <w:t xml:space="preserve"> and Classification of Medical Product) </w:t>
      </w:r>
      <w:r w:rsidRPr="00822AF5">
        <w:rPr>
          <w:rFonts w:ascii="Calibri" w:hAnsi="Calibri" w:cs="Calibri"/>
          <w:lang w:val="en-US"/>
        </w:rPr>
        <w:fldChar w:fldCharType="begin"/>
      </w:r>
      <w:r>
        <w:rPr>
          <w:rFonts w:ascii="Calibri" w:hAnsi="Calibri" w:cs="Calibri"/>
          <w:lang w:val="en-US"/>
        </w:rPr>
        <w:instrText xml:space="preserve"> ADDIN ZOTERO_ITEM CSL_CITATION {"citationID":"GKM4LLpF","properties":{"formattedCitation":"[8]","plainCitation":"[8]","noteIndex":0},"citationItems":[{"id":877,"uris":["http://zotero.org/groups/4760334/items/5R2S4RIC"],"itemData":{"id":877,"type":"article-journal","container-title":"The Lancet","issue":"10319","note":"ISBN: 0140-6736\npublisher: Elsevier","page":"24","title":"New INN nomenclature for monoclonal antibodies","volume":"399","author":[{"family":"Balocco","given":"Raffaella"},{"family":"Koch","given":"Sofia De Sousa Guimaraes"},{"family":"Thorpe","given":"Robin"},{"family":"Weisser","given":"Karin"},{"family":"Malan","given":"Sarel"}],"issued":{"date-parts":[["2022"]]}}}],"schema":"https://github.com/citation-style-language/schema/raw/master/csl-citation.json"} </w:instrText>
      </w:r>
      <w:r w:rsidRPr="00822AF5">
        <w:rPr>
          <w:rFonts w:ascii="Calibri" w:hAnsi="Calibri" w:cs="Calibri"/>
          <w:lang w:val="en-US"/>
        </w:rPr>
        <w:fldChar w:fldCharType="separate"/>
      </w:r>
      <w:r>
        <w:rPr>
          <w:rFonts w:ascii="Calibri" w:hAnsi="Calibri" w:cs="Calibri"/>
          <w:noProof/>
          <w:lang w:val="en-US"/>
        </w:rPr>
        <w:t>[8]</w:t>
      </w:r>
      <w:r w:rsidRPr="00822AF5">
        <w:rPr>
          <w:rFonts w:ascii="Calibri" w:hAnsi="Calibri" w:cs="Calibri"/>
          <w:lang w:val="en-US"/>
        </w:rPr>
        <w:fldChar w:fldCharType="end"/>
      </w:r>
      <w:r w:rsidRPr="00822AF5">
        <w:rPr>
          <w:rFonts w:ascii="Calibri" w:hAnsi="Calibri" w:cs="Calibri"/>
          <w:lang w:val="en-US"/>
        </w:rPr>
        <w:t>. The current state of the art in anti-cancer monoclonal antibodies (</w:t>
      </w:r>
      <w:proofErr w:type="spellStart"/>
      <w:r w:rsidRPr="00822AF5">
        <w:rPr>
          <w:rFonts w:ascii="Calibri" w:hAnsi="Calibri" w:cs="Calibri"/>
          <w:lang w:val="en-US"/>
        </w:rPr>
        <w:t>mAbs</w:t>
      </w:r>
      <w:proofErr w:type="spellEnd"/>
      <w:r w:rsidRPr="00822AF5">
        <w:rPr>
          <w:rFonts w:ascii="Calibri" w:hAnsi="Calibri" w:cs="Calibri"/>
          <w:lang w:val="en-US"/>
        </w:rPr>
        <w:t xml:space="preserve">) is overviewed by </w:t>
      </w:r>
      <w:hyperlink r:id="rId13" w:history="1">
        <w:proofErr w:type="spellStart"/>
        <w:r w:rsidRPr="00822AF5">
          <w:rPr>
            <w:rStyle w:val="Hyperlink"/>
            <w:rFonts w:ascii="Calibri" w:hAnsi="Calibri" w:cs="Calibri"/>
            <w:lang w:val="en-US"/>
          </w:rPr>
          <w:t>Chiavernna</w:t>
        </w:r>
        <w:proofErr w:type="spellEnd"/>
        <w:r w:rsidRPr="00822AF5">
          <w:rPr>
            <w:rStyle w:val="Hyperlink"/>
            <w:rFonts w:ascii="Calibri" w:hAnsi="Calibri" w:cs="Calibri"/>
            <w:lang w:val="en-US"/>
          </w:rPr>
          <w:t>, et al</w:t>
        </w:r>
      </w:hyperlink>
      <w:r w:rsidRPr="00822AF5">
        <w:rPr>
          <w:rFonts w:ascii="Calibri" w:hAnsi="Calibri" w:cs="Calibri"/>
          <w:lang w:val="en-US"/>
        </w:rPr>
        <w:t xml:space="preserve">. </w:t>
      </w:r>
      <w:r w:rsidRPr="00822AF5">
        <w:rPr>
          <w:rFonts w:ascii="Calibri" w:hAnsi="Calibri" w:cs="Calibri"/>
        </w:rPr>
        <w:fldChar w:fldCharType="begin"/>
      </w:r>
      <w:r>
        <w:rPr>
          <w:rFonts w:ascii="Calibri" w:hAnsi="Calibri" w:cs="Calibri"/>
        </w:rPr>
        <w:instrText xml:space="preserve"> ADDIN ZOTERO_ITEM CSL_CITATION {"citationID":"YsPXwEnc","properties":{"formattedCitation":"[9]","plainCitation":"[9]","noteIndex":0},"citationItems":[{"id":832,"uris":["http://zotero.org/users/9928140/items/6QMSBGXT"],"itemData":{"id":832,"type":"article-journal","abstract":"Following Milstein's discovery, the monoclonal antibodies (mAbs) became a basic tool for biomedical science. In cancer field, since the first mAb was approved by  the FDA a great improvement took place making of them a therapeutic option for  many cancer types in the current clinical practice. Today, mAbs are being  developed to target different molecules with different mechanisms of action and  its target potential is unlimited. However, this huge and fast growing new field  needs to be organized to better understand the treatment options we have to  confront different cancer diseases. Current cancer targeted immunotherapies aim  to achieve different goals like the regulation of osteoclast function, the  delivery of cytotoxic drugs into tumor cells and the blockade of oncogenic  pathways, neo-angiogenesis and immune checkpoints. Here, we reviewed the most  relevant therapeutic mAbs for solid tumors available in current clinical  practice.","container-title":"Journal of biomedical science","DOI":"10.1186/s12929-016-0311-y","ISSN":"1423-0127 1021-7770","issue":"1","journalAbbreviation":"J Biomed Sci","language":"eng","note":"PMID: 28219375 \nPMCID: PMC5319201","page":"15","title":"State of the art in anti-cancer mAbs.","volume":"24","author":[{"family":"Chiavenna","given":"S. M."},{"family":"Jaworski","given":"J. P."},{"family":"Vendrell","given":"A."}],"issued":{"date-parts":[["2017",2,20]]}}}],"schema":"https://github.com/citation-style-language/schema/raw/master/csl-citation.json"} </w:instrText>
      </w:r>
      <w:r w:rsidRPr="00822AF5">
        <w:rPr>
          <w:rFonts w:ascii="Calibri" w:hAnsi="Calibri" w:cs="Calibri"/>
        </w:rPr>
        <w:fldChar w:fldCharType="separate"/>
      </w:r>
      <w:r>
        <w:rPr>
          <w:rFonts w:ascii="Calibri" w:hAnsi="Calibri" w:cs="Calibri"/>
          <w:noProof/>
        </w:rPr>
        <w:t>[9]</w:t>
      </w:r>
      <w:r w:rsidRPr="00822AF5">
        <w:rPr>
          <w:rFonts w:ascii="Calibri" w:hAnsi="Calibri" w:cs="Calibri"/>
        </w:rPr>
        <w:fldChar w:fldCharType="end"/>
      </w:r>
      <w:r w:rsidRPr="00822AF5">
        <w:rPr>
          <w:rFonts w:ascii="Calibri" w:hAnsi="Calibri" w:cs="Calibri"/>
          <w:lang w:val="en-US"/>
        </w:rPr>
        <w:t xml:space="preserve">. </w:t>
      </w:r>
    </w:p>
    <w:p w14:paraId="7C3E4C35" w14:textId="77777777" w:rsidR="00F236A3" w:rsidRDefault="00F236A3" w:rsidP="00417D7B">
      <w:pPr>
        <w:pStyle w:val="Heading2"/>
        <w:spacing w:before="120" w:after="120"/>
      </w:pPr>
    </w:p>
    <w:p w14:paraId="70C358FA" w14:textId="7CE1C48D" w:rsidR="005836BF" w:rsidRPr="00822AF5" w:rsidRDefault="005836BF" w:rsidP="00417D7B">
      <w:pPr>
        <w:pStyle w:val="Heading2"/>
        <w:spacing w:before="120" w:after="120"/>
      </w:pPr>
      <w:bookmarkStart w:id="18" w:name="_Toc112921411"/>
      <w:r w:rsidRPr="00822AF5">
        <w:t>Part A: Preclinical Plan</w:t>
      </w:r>
      <w:bookmarkEnd w:id="18"/>
    </w:p>
    <w:p w14:paraId="113972C6" w14:textId="1475614F" w:rsidR="005836BF" w:rsidRDefault="00F3727D" w:rsidP="00417D7B">
      <w:pPr>
        <w:spacing w:before="120" w:after="120"/>
        <w:jc w:val="both"/>
        <w:rPr>
          <w:rFonts w:ascii="Calibri" w:hAnsi="Calibri" w:cs="Calibri"/>
        </w:rPr>
      </w:pPr>
      <w:r w:rsidRPr="00822AF5">
        <w:rPr>
          <w:rFonts w:ascii="Calibri" w:hAnsi="Calibri" w:cs="Calibri"/>
          <w:lang w:val="en-US"/>
        </w:rPr>
        <w:t>A preclinical plan will be completed</w:t>
      </w:r>
      <w:r w:rsidR="009B2E2A" w:rsidRPr="00822AF5">
        <w:rPr>
          <w:rFonts w:ascii="Calibri" w:hAnsi="Calibri" w:cs="Calibri"/>
          <w:lang w:val="en-US"/>
        </w:rPr>
        <w:t xml:space="preserve"> summarizing the</w:t>
      </w:r>
      <w:r w:rsidR="005836BF" w:rsidRPr="00822AF5">
        <w:rPr>
          <w:rFonts w:ascii="Calibri" w:hAnsi="Calibri" w:cs="Calibri"/>
        </w:rPr>
        <w:t xml:space="preserve"> work that needs to be done and included in the application for the above mentioned Investigational Medicinal Product. </w:t>
      </w:r>
      <w:r w:rsidR="009B2E2A" w:rsidRPr="00822AF5">
        <w:rPr>
          <w:rFonts w:ascii="Calibri" w:hAnsi="Calibri" w:cs="Calibri"/>
          <w:lang w:val="en-US"/>
        </w:rPr>
        <w:t xml:space="preserve">This </w:t>
      </w:r>
      <w:del w:id="19" w:author="Dylan Lawless" w:date="2022-09-01T12:00:00Z">
        <w:r w:rsidR="009B2E2A" w:rsidRPr="00822AF5" w:rsidDel="00B31AED">
          <w:rPr>
            <w:rFonts w:ascii="Calibri" w:hAnsi="Calibri" w:cs="Calibri"/>
            <w:lang w:val="en-US"/>
          </w:rPr>
          <w:delText>consistes</w:delText>
        </w:r>
      </w:del>
      <w:ins w:id="20" w:author="Dylan Lawless" w:date="2022-09-01T12:00:00Z">
        <w:r w:rsidR="00B31AED" w:rsidRPr="00822AF5">
          <w:rPr>
            <w:rFonts w:ascii="Calibri" w:hAnsi="Calibri" w:cs="Calibri"/>
            <w:lang w:val="en-US"/>
          </w:rPr>
          <w:t>consists</w:t>
        </w:r>
      </w:ins>
      <w:r w:rsidR="009B2E2A" w:rsidRPr="00822AF5">
        <w:rPr>
          <w:rFonts w:ascii="Calibri" w:hAnsi="Calibri" w:cs="Calibri"/>
          <w:lang w:val="en-US"/>
        </w:rPr>
        <w:t xml:space="preserve"> of a short description</w:t>
      </w:r>
      <w:r w:rsidR="005836BF" w:rsidRPr="00822AF5">
        <w:rPr>
          <w:rFonts w:ascii="Calibri" w:hAnsi="Calibri" w:cs="Calibri"/>
        </w:rPr>
        <w:t xml:space="preserve"> </w:t>
      </w:r>
      <w:r w:rsidR="009B2E2A" w:rsidRPr="00822AF5">
        <w:rPr>
          <w:rFonts w:ascii="Calibri" w:hAnsi="Calibri" w:cs="Calibri"/>
          <w:lang w:val="en-US"/>
        </w:rPr>
        <w:t xml:space="preserve">of </w:t>
      </w:r>
      <w:r w:rsidR="005836BF" w:rsidRPr="00822AF5">
        <w:rPr>
          <w:rFonts w:ascii="Calibri" w:hAnsi="Calibri" w:cs="Calibri"/>
        </w:rPr>
        <w:t xml:space="preserve">the preclinical studies to cover the clinical trial, namely the animal studies, the duration of treatment, pharmacology and toxicology studies in the </w:t>
      </w:r>
      <w:customXmlInsRangeStart w:id="21" w:author="Dylan Lawless" w:date="2022-09-01T12:00:00Z"/>
      <w:sdt>
        <w:sdtPr>
          <w:tag w:val="goog_rdk_4"/>
          <w:id w:val="421611460"/>
        </w:sdtPr>
        <w:sdtContent>
          <w:customXmlInsRangeEnd w:id="21"/>
          <w:ins w:id="22" w:author="Dylan Lawless" w:date="2022-09-01T12:00:00Z">
            <w:r w:rsidR="00B31AED">
              <w:rPr>
                <w:rFonts w:ascii="Calibri" w:eastAsia="Calibri" w:hAnsi="Calibri" w:cs="Calibri"/>
              </w:rPr>
              <w:t>appropriate</w:t>
            </w:r>
          </w:ins>
          <w:customXmlInsRangeStart w:id="23" w:author="Dylan Lawless" w:date="2022-09-01T12:00:00Z"/>
        </w:sdtContent>
      </w:sdt>
      <w:customXmlInsRangeEnd w:id="23"/>
      <w:ins w:id="24" w:author="Dylan Lawless" w:date="2022-09-01T12:00:00Z">
        <w:r w:rsidR="00B31AED" w:rsidRPr="00822AF5" w:rsidDel="00B31AED">
          <w:rPr>
            <w:rFonts w:ascii="Calibri" w:hAnsi="Calibri" w:cs="Calibri"/>
          </w:rPr>
          <w:t xml:space="preserve"> </w:t>
        </w:r>
      </w:ins>
      <w:del w:id="25" w:author="Dylan Lawless" w:date="2022-09-01T12:00:00Z">
        <w:r w:rsidR="005836BF" w:rsidRPr="00822AF5" w:rsidDel="00B31AED">
          <w:rPr>
            <w:rFonts w:ascii="Calibri" w:hAnsi="Calibri" w:cs="Calibri"/>
          </w:rPr>
          <w:delText xml:space="preserve">appropraire </w:delText>
        </w:r>
      </w:del>
      <w:r w:rsidR="005836BF" w:rsidRPr="00822AF5">
        <w:rPr>
          <w:rFonts w:ascii="Calibri" w:hAnsi="Calibri" w:cs="Calibri"/>
        </w:rPr>
        <w:t>animal model.</w:t>
      </w:r>
    </w:p>
    <w:p w14:paraId="4F39BE3B" w14:textId="77777777" w:rsidR="00C32691" w:rsidRPr="00822AF5" w:rsidRDefault="00C32691" w:rsidP="00417D7B">
      <w:pPr>
        <w:spacing w:before="120" w:after="120"/>
        <w:jc w:val="both"/>
        <w:rPr>
          <w:rFonts w:ascii="Calibri" w:hAnsi="Calibri" w:cs="Calibri"/>
          <w:lang w:val="en-US"/>
        </w:rPr>
      </w:pPr>
    </w:p>
    <w:p w14:paraId="12939745" w14:textId="77777777" w:rsidR="005D6942" w:rsidRPr="00822AF5" w:rsidRDefault="00F3727D" w:rsidP="00417D7B">
      <w:pPr>
        <w:spacing w:before="120" w:after="120"/>
        <w:rPr>
          <w:rFonts w:ascii="Calibri" w:hAnsi="Calibri" w:cs="Calibri"/>
        </w:rPr>
      </w:pPr>
      <w:r w:rsidRPr="00822AF5">
        <w:rPr>
          <w:rFonts w:ascii="Calibri" w:hAnsi="Calibri" w:cs="Calibri"/>
          <w:color w:val="222222"/>
          <w:lang w:val="en-US"/>
        </w:rPr>
        <w:t>Guidance documents used in this plan include:</w:t>
      </w:r>
      <w:r w:rsidR="005D6942" w:rsidRPr="00822AF5">
        <w:rPr>
          <w:rFonts w:ascii="Calibri" w:hAnsi="Calibri" w:cs="Calibri"/>
          <w:color w:val="222222"/>
          <w:lang w:val="en-US"/>
        </w:rPr>
        <w:t xml:space="preserve"> </w:t>
      </w:r>
    </w:p>
    <w:p w14:paraId="0FE1DB03" w14:textId="3C0196DF" w:rsidR="006F25EA" w:rsidRPr="00822AF5" w:rsidRDefault="00B31AED" w:rsidP="00417D7B">
      <w:pPr>
        <w:pStyle w:val="ListParagraph"/>
        <w:numPr>
          <w:ilvl w:val="0"/>
          <w:numId w:val="2"/>
        </w:numPr>
        <w:spacing w:before="120" w:after="120" w:line="240" w:lineRule="auto"/>
        <w:rPr>
          <w:rFonts w:ascii="Calibri" w:hAnsi="Calibri" w:cs="Calibri"/>
          <w:color w:val="222222"/>
          <w:sz w:val="24"/>
          <w:szCs w:val="24"/>
        </w:rPr>
      </w:pPr>
      <w:hyperlink r:id="rId14" w:history="1">
        <w:r w:rsidR="005D6942" w:rsidRPr="00822AF5">
          <w:rPr>
            <w:rStyle w:val="Hyperlink"/>
            <w:rFonts w:ascii="Calibri" w:hAnsi="Calibri" w:cs="Calibri"/>
            <w:sz w:val="24"/>
            <w:szCs w:val="24"/>
          </w:rPr>
          <w:t>An introduction to little-known aspects of nonclinical regulatory writing</w:t>
        </w:r>
      </w:hyperlink>
      <w:r w:rsidR="005D6942" w:rsidRPr="00822AF5">
        <w:rPr>
          <w:rFonts w:ascii="Calibri" w:hAnsi="Calibri" w:cs="Calibri"/>
          <w:color w:val="222222"/>
          <w:sz w:val="24"/>
          <w:szCs w:val="24"/>
        </w:rPr>
        <w:t xml:space="preserve">; </w:t>
      </w:r>
      <w:proofErr w:type="spellStart"/>
      <w:r w:rsidR="005D6942" w:rsidRPr="00822AF5">
        <w:rPr>
          <w:rFonts w:ascii="Calibri" w:hAnsi="Calibri" w:cs="Calibri"/>
          <w:color w:val="222222"/>
          <w:sz w:val="24"/>
          <w:szCs w:val="24"/>
        </w:rPr>
        <w:t>Nürnberg</w:t>
      </w:r>
      <w:proofErr w:type="spellEnd"/>
      <w:r w:rsidR="005D6942" w:rsidRPr="00822AF5">
        <w:rPr>
          <w:rFonts w:ascii="Calibri" w:hAnsi="Calibri" w:cs="Calibri"/>
          <w:color w:val="222222"/>
          <w:sz w:val="24"/>
          <w:szCs w:val="24"/>
        </w:rPr>
        <w:t xml:space="preserve"> and Pierre </w:t>
      </w:r>
      <w:r w:rsidR="005D6942" w:rsidRPr="00822AF5">
        <w:rPr>
          <w:rFonts w:ascii="Calibri" w:hAnsi="Calibri" w:cs="Calibri"/>
          <w:color w:val="222222"/>
          <w:sz w:val="24"/>
          <w:szCs w:val="24"/>
        </w:rPr>
        <w:fldChar w:fldCharType="begin"/>
      </w:r>
      <w:r w:rsidR="00F236A3">
        <w:rPr>
          <w:rFonts w:ascii="Calibri" w:hAnsi="Calibri" w:cs="Calibri"/>
          <w:color w:val="222222"/>
          <w:sz w:val="24"/>
          <w:szCs w:val="24"/>
        </w:rPr>
        <w:instrText xml:space="preserve"> ADDIN ZOTERO_ITEM CSL_CITATION {"citationID":"XghyXGX6","properties":{"formattedCitation":"[10]","plainCitation":"[10]","noteIndex":0},"citationItems":[{"id":868,"uris":["http://zotero.org/groups/4760334/items/JX6SB6IV"],"itemData":{"id":868,"type":"article-journal","container-title":"Medical Writing","note":"ISBN: 2047-4814\npublisher: European Medical Writers Association (EMWA)","page":"9-19","title":"An introduction to little-known aspects of nonclinical regulatory writing","volume":"26","author":[{"family":"Nürnberg","given":"Alexander"},{"family":"Pierre","given":"Hélène"}],"issued":{"date-parts":[["2017"]]}}}],"schema":"https://github.com/citation-style-language/schema/raw/master/csl-citation.json"} </w:instrText>
      </w:r>
      <w:r w:rsidR="005D6942" w:rsidRPr="00822AF5">
        <w:rPr>
          <w:rFonts w:ascii="Calibri" w:hAnsi="Calibri" w:cs="Calibri"/>
          <w:color w:val="222222"/>
          <w:sz w:val="24"/>
          <w:szCs w:val="24"/>
        </w:rPr>
        <w:fldChar w:fldCharType="separate"/>
      </w:r>
      <w:r w:rsidR="00F236A3">
        <w:rPr>
          <w:rFonts w:ascii="Calibri" w:hAnsi="Calibri" w:cs="Calibri"/>
          <w:noProof/>
          <w:color w:val="222222"/>
          <w:sz w:val="24"/>
          <w:szCs w:val="24"/>
        </w:rPr>
        <w:t>[10]</w:t>
      </w:r>
      <w:r w:rsidR="005D6942" w:rsidRPr="00822AF5">
        <w:rPr>
          <w:rFonts w:ascii="Calibri" w:hAnsi="Calibri" w:cs="Calibri"/>
          <w:color w:val="222222"/>
          <w:sz w:val="24"/>
          <w:szCs w:val="24"/>
        </w:rPr>
        <w:fldChar w:fldCharType="end"/>
      </w:r>
      <w:r w:rsidR="005D6942" w:rsidRPr="00822AF5">
        <w:rPr>
          <w:rFonts w:ascii="Calibri" w:hAnsi="Calibri" w:cs="Calibri"/>
          <w:color w:val="222222"/>
          <w:sz w:val="24"/>
          <w:szCs w:val="24"/>
        </w:rPr>
        <w:t>.</w:t>
      </w:r>
    </w:p>
    <w:p w14:paraId="5044DBE2" w14:textId="5172692D" w:rsidR="0042421F" w:rsidRPr="00822AF5" w:rsidRDefault="0042421F"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European Comission:</w:t>
      </w:r>
      <w:r w:rsidRPr="00822AF5">
        <w:rPr>
          <w:rFonts w:ascii="Calibri" w:hAnsi="Calibri" w:cs="Calibri"/>
          <w:b/>
          <w:i/>
          <w:sz w:val="24"/>
          <w:szCs w:val="24"/>
        </w:rPr>
        <w:t xml:space="preserve"> </w:t>
      </w:r>
      <w:r w:rsidR="006F25EA" w:rsidRPr="00822AF5">
        <w:rPr>
          <w:rFonts w:ascii="Calibri" w:hAnsi="Calibri" w:cs="Calibri"/>
          <w:b/>
          <w:i/>
          <w:sz w:val="24"/>
          <w:szCs w:val="24"/>
        </w:rPr>
        <w:t>EudraLex Volume 10 clinical trials guidelines</w:t>
      </w:r>
      <w:r w:rsidR="006F25EA" w:rsidRPr="00822AF5">
        <w:rPr>
          <w:rFonts w:ascii="Calibri" w:hAnsi="Calibri" w:cs="Calibri"/>
          <w:sz w:val="24"/>
          <w:szCs w:val="24"/>
        </w:rPr>
        <w:t xml:space="preserve"> (</w:t>
      </w:r>
      <w:hyperlink r:id="rId15" w:history="1">
        <w:r w:rsidR="006F25EA" w:rsidRPr="00822AF5">
          <w:rPr>
            <w:rStyle w:val="Hyperlink"/>
            <w:rFonts w:ascii="Calibri" w:hAnsi="Calibri" w:cs="Calibri"/>
            <w:sz w:val="24"/>
            <w:szCs w:val="24"/>
          </w:rPr>
          <w:t>https://ec.europa.eu/health/documents/eudralex/vol-10_en</w:t>
        </w:r>
      </w:hyperlink>
      <w:r w:rsidR="006F25EA" w:rsidRPr="00822AF5">
        <w:rPr>
          <w:rFonts w:ascii="Calibri" w:hAnsi="Calibri" w:cs="Calibri"/>
          <w:sz w:val="24"/>
          <w:szCs w:val="24"/>
        </w:rPr>
        <w:t xml:space="preserve">) </w:t>
      </w:r>
      <w:r w:rsidR="006F25EA"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{"citationID":"AywywvGj","properties":{"formattedCitation":"[11]","plainCitation":"[11]","noteIndex":0},"citationItems":[{"id":870,"uris":["http://zotero.org/groups/4760334/items/NQR5PXJZ"],"itemData":{"id":870,"type":"document","title":"EudraLex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006F25EA" w:rsidRPr="00822AF5">
        <w:rPr>
          <w:rFonts w:ascii="Calibri" w:hAnsi="Calibri" w:cs="Calibri"/>
          <w:sz w:val="24"/>
          <w:szCs w:val="24"/>
        </w:rPr>
        <w:fldChar w:fldCharType="separate"/>
      </w:r>
      <w:r w:rsidR="00F236A3">
        <w:rPr>
          <w:rFonts w:ascii="Calibri" w:hAnsi="Calibri" w:cs="Calibri"/>
          <w:noProof/>
          <w:sz w:val="24"/>
          <w:szCs w:val="24"/>
        </w:rPr>
        <w:t>[11]</w:t>
      </w:r>
      <w:r w:rsidR="006F25EA" w:rsidRPr="00822AF5">
        <w:rPr>
          <w:rFonts w:ascii="Calibri" w:hAnsi="Calibri" w:cs="Calibri"/>
          <w:sz w:val="24"/>
          <w:szCs w:val="24"/>
        </w:rPr>
        <w:fldChar w:fldCharType="end"/>
      </w:r>
      <w:r w:rsidR="006F25EA" w:rsidRPr="00822AF5">
        <w:rPr>
          <w:rFonts w:ascii="Calibri" w:hAnsi="Calibri" w:cs="Calibri"/>
          <w:sz w:val="24"/>
          <w:szCs w:val="24"/>
        </w:rPr>
        <w:t>.</w:t>
      </w:r>
    </w:p>
    <w:p w14:paraId="10C54951" w14:textId="5A6DE998" w:rsidR="003A0507" w:rsidRPr="00822AF5" w:rsidRDefault="0042421F"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European </w:t>
      </w:r>
      <w:proofErr w:type="spellStart"/>
      <w:r w:rsidRPr="00822AF5">
        <w:rPr>
          <w:rFonts w:ascii="Calibri" w:hAnsi="Calibri" w:cs="Calibri"/>
          <w:sz w:val="24"/>
          <w:szCs w:val="24"/>
        </w:rPr>
        <w:t>Comission</w:t>
      </w:r>
      <w:proofErr w:type="spellEnd"/>
      <w:r w:rsidR="00822AF5">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16"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{"citationID":"XWWgrcIZ","properties":{"formattedCitation":"[11]","plainCitation":"[11]","noteIndex":0},"citationItems":[{"id":870,"uris":["http://zotero.org/groups/4760334/items/NQR5PXJZ"],"itemData":{"id":870,"type":"document","title":"EudraLex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F236A3">
        <w:rPr>
          <w:rFonts w:ascii="Calibri" w:hAnsi="Calibri" w:cs="Calibri"/>
          <w:noProof/>
          <w:sz w:val="24"/>
          <w:szCs w:val="24"/>
        </w:rPr>
        <w:t>[11]</w:t>
      </w:r>
      <w:r w:rsidRPr="00822AF5">
        <w:rPr>
          <w:rFonts w:ascii="Calibri" w:hAnsi="Calibri" w:cs="Calibri"/>
          <w:sz w:val="24"/>
          <w:szCs w:val="24"/>
        </w:rPr>
        <w:fldChar w:fldCharType="end"/>
      </w:r>
      <w:r w:rsidR="00822AF5" w:rsidRPr="00822AF5">
        <w:rPr>
          <w:rFonts w:ascii="Calibri" w:hAnsi="Calibri" w:cs="Calibri"/>
          <w:sz w:val="24"/>
          <w:szCs w:val="24"/>
        </w:rPr>
        <w:t>.</w:t>
      </w:r>
    </w:p>
    <w:p w14:paraId="1E1BD0B0" w14:textId="00B3E353" w:rsidR="003A0507" w:rsidRPr="00822AF5" w:rsidRDefault="003A0507"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EMA committee for medicinal products for human use (</w:t>
      </w:r>
      <w:proofErr w:type="spellStart"/>
      <w:r w:rsidRPr="00822AF5">
        <w:rPr>
          <w:rFonts w:ascii="Calibri" w:hAnsi="Calibri" w:cs="Calibri"/>
          <w:sz w:val="24"/>
          <w:szCs w:val="24"/>
        </w:rPr>
        <w:t>chmp</w:t>
      </w:r>
      <w:proofErr w:type="spellEnd"/>
      <w:r w:rsidRPr="00822AF5">
        <w:rPr>
          <w:rFonts w:ascii="Calibri" w:hAnsi="Calibri" w:cs="Calibri"/>
          <w:sz w:val="24"/>
          <w:szCs w:val="24"/>
        </w:rPr>
        <w:t>)</w:t>
      </w:r>
      <w:r w:rsidR="00822AF5">
        <w:rPr>
          <w:rFonts w:ascii="Calibri" w:hAnsi="Calibri" w:cs="Calibri"/>
          <w:sz w:val="24"/>
          <w:szCs w:val="24"/>
        </w:rPr>
        <w:t xml:space="preserve">: </w:t>
      </w:r>
      <w:r w:rsidRPr="00822AF5">
        <w:rPr>
          <w:rFonts w:ascii="Calibri" w:hAnsi="Calibri" w:cs="Calibri"/>
          <w:b/>
          <w:bCs/>
          <w:i/>
          <w:iCs/>
          <w:sz w:val="24"/>
          <w:szCs w:val="24"/>
        </w:rPr>
        <w:t>Guideline on the requirements to the chemical and pharmaceutical quality documentation concerning investigational medicinal products in clinical trials</w:t>
      </w:r>
      <w:r w:rsidR="00822AF5" w:rsidRPr="00822AF5">
        <w:rPr>
          <w:rFonts w:ascii="Calibri" w:hAnsi="Calibri" w:cs="Calibri"/>
          <w:sz w:val="24"/>
          <w:szCs w:val="24"/>
        </w:rPr>
        <w:t xml:space="preserve"> </w:t>
      </w:r>
      <w:r w:rsidRPr="00822AF5">
        <w:rPr>
          <w:rFonts w:ascii="Calibri" w:hAnsi="Calibri" w:cs="Calibri"/>
          <w:sz w:val="24"/>
          <w:szCs w:val="24"/>
        </w:rPr>
        <w:t>(</w:t>
      </w:r>
      <w:hyperlink r:id="rId17"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w:t>
      </w:r>
    </w:p>
    <w:p w14:paraId="29E6E2E3" w14:textId="3B8245BF" w:rsidR="00DF41F9" w:rsidRPr="00822AF5" w:rsidRDefault="0024086A"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tripartite guideline</w:t>
      </w:r>
      <w:r w:rsidRPr="00822AF5">
        <w:rPr>
          <w:rFonts w:ascii="Calibri" w:hAnsi="Calibri" w:cs="Calibri"/>
          <w:bCs/>
          <w:i/>
          <w:sz w:val="24"/>
          <w:szCs w:val="24"/>
        </w:rPr>
        <w:t>:</w:t>
      </w:r>
      <w:r w:rsidRPr="00822AF5">
        <w:rPr>
          <w:rFonts w:ascii="Calibri" w:hAnsi="Calibri" w:cs="Calibri"/>
          <w:b/>
          <w:i/>
          <w:sz w:val="24"/>
          <w:szCs w:val="24"/>
        </w:rPr>
        <w:t xml:space="preserve"> Guidance on nonclinical safety studies for the conduct of human clinical trials and marketing authorization for pharmaceuticals </w:t>
      </w:r>
      <w:r w:rsidRPr="00822AF5">
        <w:rPr>
          <w:rFonts w:ascii="Calibri" w:hAnsi="Calibri" w:cs="Calibri"/>
          <w:b/>
          <w:i/>
          <w:sz w:val="24"/>
          <w:szCs w:val="24"/>
        </w:rPr>
        <w:lastRenderedPageBreak/>
        <w:t>M3(R2) version step 4 2009</w:t>
      </w:r>
      <w:r w:rsidRPr="00822AF5">
        <w:rPr>
          <w:rFonts w:ascii="Calibri" w:hAnsi="Calibri" w:cs="Calibri"/>
          <w:sz w:val="24"/>
          <w:szCs w:val="24"/>
        </w:rPr>
        <w:t xml:space="preserve"> (</w:t>
      </w:r>
      <w:hyperlink r:id="rId18">
        <w:r w:rsidRPr="00822AF5">
          <w:rPr>
            <w:rFonts w:ascii="Calibri" w:hAnsi="Calibri" w:cs="Calibri"/>
            <w:color w:val="0563C1"/>
            <w:sz w:val="24"/>
            <w:szCs w:val="24"/>
            <w:u w:val="single"/>
          </w:rPr>
          <w:t>https://database.ich.org/sites/default/files/M3_R2__Guideline.pdf</w:t>
        </w:r>
      </w:hyperlink>
      <w:r w:rsidRPr="00822AF5">
        <w:rPr>
          <w:rFonts w:ascii="Calibri" w:hAnsi="Calibri" w:cs="Calibri"/>
          <w:sz w:val="24"/>
          <w:szCs w:val="24"/>
        </w:rPr>
        <w:t>)</w:t>
      </w:r>
      <w:r w:rsidR="00DF41F9" w:rsidRPr="00822AF5">
        <w:rPr>
          <w:rFonts w:ascii="Calibri" w:hAnsi="Calibri" w:cs="Calibri"/>
          <w:sz w:val="24"/>
          <w:szCs w:val="24"/>
        </w:rPr>
        <w:t xml:space="preserve"> </w:t>
      </w:r>
      <w:r w:rsidR="00DF41F9"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{"citationID":"nes1ZF6p","properties":{"formattedCitation":"[12]","plainCitation":"[12]","noteIndex":0},"citationItems":[{"id":874,"uris":["http://zotero.org/groups/4760334/items/9W63VRGX"],"itemData":{"id":874,"type":"paper-conference","container-title":"International conference on harmonisation of technical requirements for registration of pharmaceuticals for human use","title":"ICH: Guidance on nonclinical safety studies for the conduct of human clinical trials and marketing authorization for pharmaceuticals M3 (R2). Version step 4 2009.","URL":"https://database.ich.org/sites/default/files/M3_R2__Guideline.pdf","author":[{"family":"Guideline","given":"International Conference Harmonisation"}],"issued":{"date-parts":[["2009"]]}}}],"schema":"https://github.com/citation-style-language/schema/raw/master/csl-citation.json"} </w:instrText>
      </w:r>
      <w:r w:rsidR="00DF41F9" w:rsidRPr="00822AF5">
        <w:rPr>
          <w:rFonts w:ascii="Calibri" w:hAnsi="Calibri" w:cs="Calibri"/>
          <w:sz w:val="24"/>
          <w:szCs w:val="24"/>
        </w:rPr>
        <w:fldChar w:fldCharType="separate"/>
      </w:r>
      <w:r w:rsidR="00F236A3">
        <w:rPr>
          <w:rFonts w:ascii="Calibri" w:hAnsi="Calibri" w:cs="Calibri"/>
          <w:noProof/>
          <w:sz w:val="24"/>
          <w:szCs w:val="24"/>
        </w:rPr>
        <w:t>[12]</w:t>
      </w:r>
      <w:r w:rsidR="00DF41F9" w:rsidRPr="00822AF5">
        <w:rPr>
          <w:rFonts w:ascii="Calibri" w:hAnsi="Calibri" w:cs="Calibri"/>
          <w:sz w:val="24"/>
          <w:szCs w:val="24"/>
        </w:rPr>
        <w:fldChar w:fldCharType="end"/>
      </w:r>
      <w:r w:rsidR="00A24B17" w:rsidRPr="00822AF5">
        <w:rPr>
          <w:rFonts w:ascii="Calibri" w:hAnsi="Calibri" w:cs="Calibri"/>
          <w:sz w:val="24"/>
          <w:szCs w:val="24"/>
        </w:rPr>
        <w:t>.</w:t>
      </w:r>
    </w:p>
    <w:p w14:paraId="71532735" w14:textId="439E0325" w:rsidR="005D6942" w:rsidRPr="00822AF5" w:rsidRDefault="005D6942" w:rsidP="00417D7B">
      <w:pPr>
        <w:pStyle w:val="ListParagraph"/>
        <w:numPr>
          <w:ilvl w:val="0"/>
          <w:numId w:val="2"/>
        </w:numPr>
        <w:spacing w:before="120" w:after="120" w:line="240" w:lineRule="auto"/>
        <w:rPr>
          <w:rFonts w:ascii="Calibri" w:hAnsi="Calibri" w:cs="Calibri"/>
          <w:b/>
          <w:bCs/>
          <w:i/>
          <w:iCs/>
          <w:sz w:val="24"/>
          <w:szCs w:val="24"/>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tripartite guideline: </w:t>
      </w:r>
      <w:r w:rsidR="0024086A" w:rsidRPr="00822AF5">
        <w:rPr>
          <w:rFonts w:ascii="Calibri" w:hAnsi="Calibri" w:cs="Calibri"/>
          <w:sz w:val="24"/>
          <w:szCs w:val="24"/>
        </w:rPr>
        <w:t>(</w:t>
      </w:r>
      <w:hyperlink r:id="rId19">
        <w:r w:rsidR="0024086A" w:rsidRPr="00822AF5">
          <w:rPr>
            <w:rFonts w:ascii="Calibri" w:hAnsi="Calibri" w:cs="Calibri"/>
            <w:color w:val="0563C1"/>
            <w:sz w:val="24"/>
            <w:szCs w:val="24"/>
            <w:u w:val="single"/>
          </w:rPr>
          <w:t>https://www.ich.org/page/safety-guidelines</w:t>
        </w:r>
      </w:hyperlink>
      <w:r w:rsidR="0024086A" w:rsidRPr="00822AF5">
        <w:rPr>
          <w:rFonts w:ascii="Calibri" w:hAnsi="Calibri" w:cs="Calibri"/>
          <w:color w:val="0563C1"/>
          <w:sz w:val="24"/>
          <w:szCs w:val="24"/>
          <w:u w:val="single"/>
        </w:rPr>
        <w:t>)</w:t>
      </w:r>
      <w:r w:rsidR="0024086A" w:rsidRPr="00822AF5">
        <w:rPr>
          <w:rFonts w:ascii="Calibri" w:hAnsi="Calibri" w:cs="Calibri"/>
          <w:sz w:val="24"/>
          <w:szCs w:val="24"/>
        </w:rPr>
        <w:t xml:space="preserve">, specifically </w:t>
      </w:r>
      <w:r w:rsidRPr="00822AF5">
        <w:rPr>
          <w:rFonts w:ascii="Calibri" w:hAnsi="Calibri" w:cs="Calibri"/>
          <w:sz w:val="24"/>
          <w:szCs w:val="24"/>
        </w:rPr>
        <w:t>s</w:t>
      </w:r>
      <w:r w:rsidR="0024086A" w:rsidRPr="00822AF5">
        <w:rPr>
          <w:rFonts w:ascii="Calibri" w:hAnsi="Calibri" w:cs="Calibri"/>
          <w:sz w:val="24"/>
          <w:szCs w:val="24"/>
        </w:rPr>
        <w:t xml:space="preserve">ection </w:t>
      </w:r>
      <w:r w:rsidR="0024086A" w:rsidRPr="00822AF5">
        <w:rPr>
          <w:rFonts w:ascii="Calibri" w:hAnsi="Calibri" w:cs="Calibri"/>
          <w:b/>
          <w:bCs/>
          <w:i/>
          <w:iCs/>
          <w:sz w:val="24"/>
          <w:szCs w:val="24"/>
        </w:rPr>
        <w:t>S9 Nonclinical evaluation for anticancer pharmaceuticals</w:t>
      </w:r>
      <w:r w:rsidRPr="00822AF5">
        <w:rPr>
          <w:rFonts w:ascii="Calibri" w:hAnsi="Calibri" w:cs="Calibri"/>
          <w:b/>
          <w:bCs/>
          <w:i/>
          <w:iCs/>
          <w:sz w:val="24"/>
          <w:szCs w:val="24"/>
        </w:rPr>
        <w:t xml:space="preserve"> </w:t>
      </w:r>
      <w:r w:rsidRPr="00822AF5">
        <w:rPr>
          <w:rFonts w:ascii="Calibri" w:hAnsi="Calibri" w:cs="Calibri"/>
          <w:b/>
          <w:i/>
          <w:sz w:val="24"/>
          <w:szCs w:val="24"/>
        </w:rPr>
        <w:t>version step 4 2009</w:t>
      </w:r>
      <w:r w:rsidRPr="00822AF5">
        <w:rPr>
          <w:rFonts w:ascii="Calibri" w:hAnsi="Calibri" w:cs="Calibri"/>
          <w:sz w:val="24"/>
          <w:szCs w:val="24"/>
        </w:rPr>
        <w:t xml:space="preserve"> </w:t>
      </w:r>
      <w:r w:rsidR="00DF41F9" w:rsidRPr="00822AF5">
        <w:rPr>
          <w:rFonts w:ascii="Calibri" w:hAnsi="Calibri" w:cs="Calibri"/>
          <w:sz w:val="24"/>
          <w:szCs w:val="24"/>
          <w:lang w:val="en-CH"/>
        </w:rPr>
        <w:t>(</w:t>
      </w:r>
      <w:r w:rsidR="00DF41F9" w:rsidRPr="00822AF5">
        <w:rPr>
          <w:rFonts w:ascii="Calibri" w:hAnsi="Calibri" w:cs="Calibri"/>
          <w:sz w:val="24"/>
          <w:szCs w:val="24"/>
        </w:rPr>
        <w:fldChar w:fldCharType="begin"/>
      </w:r>
      <w:r w:rsidR="00DF41F9" w:rsidRPr="00822AF5">
        <w:rPr>
          <w:rFonts w:ascii="Calibri" w:hAnsi="Calibri" w:cs="Calibri"/>
          <w:sz w:val="24"/>
          <w:szCs w:val="24"/>
        </w:rPr>
        <w:instrText xml:space="preserve"> HYPERLINK "</w:instrText>
      </w:r>
      <w:r w:rsidR="00DF41F9" w:rsidRPr="00822AF5">
        <w:rPr>
          <w:rFonts w:ascii="Calibri" w:hAnsi="Calibri" w:cs="Calibri"/>
          <w:sz w:val="24"/>
          <w:szCs w:val="24"/>
          <w:lang w:val="en-CH"/>
        </w:rPr>
        <w:instrText>https://database.ich.org/sites/default/files/S9_Guideline.pdf</w:instrText>
      </w:r>
      <w:r w:rsidR="00DF41F9" w:rsidRPr="00822AF5">
        <w:rPr>
          <w:rFonts w:ascii="Calibri" w:hAnsi="Calibri" w:cs="Calibri"/>
          <w:sz w:val="24"/>
          <w:szCs w:val="24"/>
        </w:rPr>
        <w:instrText xml:space="preserve">" </w:instrText>
      </w:r>
      <w:r w:rsidR="00DF41F9" w:rsidRPr="00822AF5">
        <w:rPr>
          <w:rFonts w:ascii="Calibri" w:hAnsi="Calibri" w:cs="Calibri"/>
          <w:sz w:val="24"/>
          <w:szCs w:val="24"/>
        </w:rPr>
        <w:fldChar w:fldCharType="separate"/>
      </w:r>
      <w:r w:rsidR="00DF41F9" w:rsidRPr="00822AF5">
        <w:rPr>
          <w:rStyle w:val="Hyperlink"/>
          <w:rFonts w:ascii="Calibri" w:hAnsi="Calibri" w:cs="Calibri"/>
          <w:sz w:val="24"/>
          <w:szCs w:val="24"/>
          <w:lang w:val="en-CH"/>
        </w:rPr>
        <w:t>https://database.ich.org/sites/default/files/S9_Guideline.pdf</w:t>
      </w:r>
      <w:r w:rsidR="00DF41F9" w:rsidRPr="00822AF5">
        <w:rPr>
          <w:rFonts w:ascii="Calibri" w:hAnsi="Calibri" w:cs="Calibri"/>
          <w:sz w:val="24"/>
          <w:szCs w:val="24"/>
        </w:rPr>
        <w:fldChar w:fldCharType="end"/>
      </w:r>
      <w:r w:rsidR="00DF41F9" w:rsidRPr="00822AF5">
        <w:rPr>
          <w:rFonts w:ascii="Calibri" w:hAnsi="Calibri" w:cs="Calibri"/>
          <w:sz w:val="24"/>
          <w:szCs w:val="24"/>
          <w:lang w:val="en-CH"/>
        </w:rPr>
        <w:t xml:space="preserve">) </w:t>
      </w:r>
      <w:r w:rsidR="00DF41F9"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{"citationID":"dO9kTfOc","properties":{"formattedCitation":"[13]","plainCitation":"[13]","noteIndex":0},"citationItems":[{"id":864,"uris":["http://zotero.org/groups/4760334/items/8JN7JCA2"],"itemData":{"id":864,"type":"paper-conference","container-title":"International conference on harmonisation of technical requirements for registration of pharmaceuticals for human use","title":"ICH: S9 Nonclinical evaluation for anticancer pharmaceuticals. Guidance on nonclinical safety studies for the conduct of human clinical trials and marketing authorization for pharmaceuticals M3 (R2). Version step 4 2009.","URL":"https://database.ich.org/sites/default/files/S9_Guideline.pdf","author":[{"family":"Guideline","given":"International Conference Harmonisation"}],"issued":{"date-parts":[["2009"]]}}}],"schema":"https://github.com/citation-style-language/schema/raw/master/csl-citation.json"} </w:instrText>
      </w:r>
      <w:r w:rsidR="00DF41F9" w:rsidRPr="00822AF5">
        <w:rPr>
          <w:rFonts w:ascii="Calibri" w:hAnsi="Calibri" w:cs="Calibri"/>
          <w:sz w:val="24"/>
          <w:szCs w:val="24"/>
        </w:rPr>
        <w:fldChar w:fldCharType="separate"/>
      </w:r>
      <w:r w:rsidR="00F236A3">
        <w:rPr>
          <w:rFonts w:ascii="Calibri" w:hAnsi="Calibri" w:cs="Calibri"/>
          <w:noProof/>
          <w:sz w:val="24"/>
          <w:szCs w:val="24"/>
        </w:rPr>
        <w:t>[13]</w:t>
      </w:r>
      <w:r w:rsidR="00DF41F9" w:rsidRPr="00822AF5">
        <w:rPr>
          <w:rFonts w:ascii="Calibri" w:hAnsi="Calibri" w:cs="Calibri"/>
          <w:sz w:val="24"/>
          <w:szCs w:val="24"/>
        </w:rPr>
        <w:fldChar w:fldCharType="end"/>
      </w:r>
      <w:r w:rsidR="00DF41F9" w:rsidRPr="00822AF5">
        <w:rPr>
          <w:rFonts w:ascii="Calibri" w:hAnsi="Calibri" w:cs="Calibri"/>
          <w:sz w:val="24"/>
          <w:szCs w:val="24"/>
          <w:lang w:val="en-CH"/>
        </w:rPr>
        <w:t>.</w:t>
      </w:r>
    </w:p>
    <w:p w14:paraId="6DF3D815" w14:textId="47298946" w:rsidR="005D6942" w:rsidRPr="00822AF5" w:rsidRDefault="0024086A" w:rsidP="00417D7B">
      <w:pPr>
        <w:pStyle w:val="ListParagraph"/>
        <w:numPr>
          <w:ilvl w:val="0"/>
          <w:numId w:val="2"/>
        </w:numPr>
        <w:spacing w:before="120" w:after="120" w:line="240" w:lineRule="auto"/>
        <w:rPr>
          <w:rFonts w:ascii="Calibri" w:hAnsi="Calibri" w:cs="Calibri"/>
          <w:sz w:val="24"/>
          <w:szCs w:val="24"/>
          <w:lang w:val="en-CH"/>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guideline: </w:t>
      </w:r>
      <w:r w:rsidRPr="00822AF5">
        <w:rPr>
          <w:rFonts w:ascii="Calibri" w:hAnsi="Calibri" w:cs="Calibri"/>
          <w:b/>
          <w:i/>
          <w:sz w:val="24"/>
          <w:szCs w:val="24"/>
        </w:rPr>
        <w:t>Integrated addendum to ICH e6(r1): guideline for good clinical practice</w:t>
      </w:r>
      <w:r w:rsidRPr="00822AF5">
        <w:rPr>
          <w:rFonts w:ascii="Calibri" w:hAnsi="Calibri" w:cs="Calibri"/>
          <w:sz w:val="24"/>
          <w:szCs w:val="24"/>
        </w:rPr>
        <w:t xml:space="preserve"> </w:t>
      </w:r>
      <w:r w:rsidRPr="00822AF5">
        <w:rPr>
          <w:rFonts w:ascii="Calibri" w:hAnsi="Calibri" w:cs="Calibri"/>
          <w:b/>
          <w:i/>
          <w:sz w:val="24"/>
          <w:szCs w:val="24"/>
        </w:rPr>
        <w:t>E6(r2)step 4 version 2016</w:t>
      </w:r>
      <w:r w:rsidR="006F25EA" w:rsidRPr="00822AF5">
        <w:rPr>
          <w:rFonts w:ascii="Calibri" w:hAnsi="Calibri" w:cs="Calibri"/>
          <w:sz w:val="24"/>
          <w:szCs w:val="24"/>
        </w:rPr>
        <w:t xml:space="preserve"> </w:t>
      </w:r>
      <w:r w:rsidR="005D6942" w:rsidRPr="00822AF5">
        <w:rPr>
          <w:rFonts w:ascii="Calibri" w:hAnsi="Calibri" w:cs="Calibri"/>
          <w:sz w:val="24"/>
          <w:szCs w:val="24"/>
          <w:lang w:val="en-CH"/>
        </w:rPr>
        <w:t>(</w:t>
      </w:r>
      <w:r w:rsidR="005D6942" w:rsidRPr="00822AF5">
        <w:rPr>
          <w:rFonts w:ascii="Calibri" w:hAnsi="Calibri" w:cs="Calibri"/>
          <w:sz w:val="24"/>
          <w:szCs w:val="24"/>
        </w:rPr>
        <w:fldChar w:fldCharType="begin"/>
      </w:r>
      <w:r w:rsidR="005D6942" w:rsidRPr="00822AF5">
        <w:rPr>
          <w:rFonts w:ascii="Calibri" w:hAnsi="Calibri" w:cs="Calibri"/>
          <w:sz w:val="24"/>
          <w:szCs w:val="24"/>
        </w:rPr>
        <w:instrText xml:space="preserve"> HYPERLINK "</w:instrText>
      </w:r>
      <w:r w:rsidR="005D6942" w:rsidRPr="00822AF5">
        <w:rPr>
          <w:rFonts w:ascii="Calibri" w:hAnsi="Calibri" w:cs="Calibri"/>
          <w:sz w:val="24"/>
          <w:szCs w:val="24"/>
          <w:lang w:val="en-CH"/>
        </w:rPr>
        <w:instrText>https://database.ich.org/sites/default/files/E6_R2_Addendum.pdf</w:instrText>
      </w:r>
      <w:r w:rsidR="005D6942" w:rsidRPr="00822AF5">
        <w:rPr>
          <w:rFonts w:ascii="Calibri" w:hAnsi="Calibri" w:cs="Calibri"/>
          <w:sz w:val="24"/>
          <w:szCs w:val="24"/>
        </w:rPr>
        <w:instrText xml:space="preserve">" </w:instrText>
      </w:r>
      <w:r w:rsidR="005D6942" w:rsidRPr="00822AF5">
        <w:rPr>
          <w:rFonts w:ascii="Calibri" w:hAnsi="Calibri" w:cs="Calibri"/>
          <w:sz w:val="24"/>
          <w:szCs w:val="24"/>
        </w:rPr>
        <w:fldChar w:fldCharType="separate"/>
      </w:r>
      <w:r w:rsidR="005D6942" w:rsidRPr="00822AF5">
        <w:rPr>
          <w:rStyle w:val="Hyperlink"/>
          <w:rFonts w:ascii="Calibri" w:hAnsi="Calibri" w:cs="Calibri"/>
          <w:sz w:val="24"/>
          <w:szCs w:val="24"/>
          <w:lang w:val="en-CH"/>
        </w:rPr>
        <w:t>https://database.ich.org/sites/default/files/E6_R2_Addendum.pdf</w:t>
      </w:r>
      <w:r w:rsidR="005D6942" w:rsidRPr="00822AF5">
        <w:rPr>
          <w:rFonts w:ascii="Calibri" w:hAnsi="Calibri" w:cs="Calibri"/>
          <w:sz w:val="24"/>
          <w:szCs w:val="24"/>
        </w:rPr>
        <w:fldChar w:fldCharType="end"/>
      </w:r>
      <w:r w:rsidR="005D6942" w:rsidRPr="00822AF5">
        <w:rPr>
          <w:rFonts w:ascii="Calibri" w:hAnsi="Calibri" w:cs="Calibri"/>
          <w:sz w:val="24"/>
          <w:szCs w:val="24"/>
          <w:lang w:val="en-CH"/>
        </w:rPr>
        <w:t xml:space="preserve">) </w:t>
      </w:r>
      <w:r w:rsidR="006F25EA"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{"citationID":"GjJJaM57","properties":{"formattedCitation":"[14]","plainCitation":"[14]","noteIndex":0},"citationItems":[{"id":875,"uris":["http://zotero.org/groups/4760334/items/A2ZFTZEG"],"itemData":{"id":875,"type":"paper-conference","title":"ICH: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6F25EA" w:rsidRPr="00822AF5">
        <w:rPr>
          <w:rFonts w:ascii="Calibri" w:hAnsi="Calibri" w:cs="Calibri"/>
          <w:sz w:val="24"/>
          <w:szCs w:val="24"/>
        </w:rPr>
        <w:fldChar w:fldCharType="separate"/>
      </w:r>
      <w:r w:rsidR="00F236A3">
        <w:rPr>
          <w:rFonts w:ascii="Calibri" w:hAnsi="Calibri" w:cs="Calibri"/>
          <w:noProof/>
          <w:sz w:val="24"/>
          <w:szCs w:val="24"/>
        </w:rPr>
        <w:t>[14]</w:t>
      </w:r>
      <w:r w:rsidR="006F25EA" w:rsidRPr="00822AF5">
        <w:rPr>
          <w:rFonts w:ascii="Calibri" w:hAnsi="Calibri" w:cs="Calibri"/>
          <w:sz w:val="24"/>
          <w:szCs w:val="24"/>
        </w:rPr>
        <w:fldChar w:fldCharType="end"/>
      </w:r>
      <w:r w:rsidR="006F25EA" w:rsidRPr="00822AF5">
        <w:rPr>
          <w:rFonts w:ascii="Calibri" w:hAnsi="Calibri" w:cs="Calibri"/>
          <w:sz w:val="24"/>
          <w:szCs w:val="24"/>
          <w:lang w:val="en-CH"/>
        </w:rPr>
        <w:t>.</w:t>
      </w:r>
    </w:p>
    <w:p w14:paraId="21976D19" w14:textId="70EF692B" w:rsidR="006F25EA" w:rsidRPr="00822AF5" w:rsidRDefault="0024086A"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EMA Committee for medicinal products for human use (chmp): </w:t>
      </w:r>
      <w:r w:rsidR="006F25EA" w:rsidRPr="00822AF5">
        <w:rPr>
          <w:rFonts w:ascii="Calibri" w:hAnsi="Calibri" w:cs="Calibri"/>
          <w:b/>
          <w:i/>
          <w:sz w:val="24"/>
          <w:szCs w:val="24"/>
        </w:rPr>
        <w:t>Guideline on the requirements to the chemical and pharmaceutical quality documentation concerning investigational medicinal products in clinical trials 20</w:t>
      </w:r>
      <w:r w:rsidR="00231A35" w:rsidRPr="00822AF5">
        <w:rPr>
          <w:rFonts w:ascii="Calibri" w:hAnsi="Calibri" w:cs="Calibri"/>
          <w:b/>
          <w:i/>
          <w:sz w:val="24"/>
          <w:szCs w:val="24"/>
        </w:rPr>
        <w:t>22</w:t>
      </w:r>
    </w:p>
    <w:p w14:paraId="2DD68215" w14:textId="73917D12" w:rsidR="008110E1" w:rsidRDefault="006F25EA"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w:t>
      </w:r>
      <w:hyperlink r:id="rId20" w:history="1">
        <w:r w:rsidRPr="00822AF5">
          <w:rPr>
            <w:rStyle w:val="Hyperlink"/>
            <w:rFonts w:ascii="Calibri" w:hAnsi="Calibri" w:cs="Calibri"/>
            <w:sz w:val="24"/>
            <w:szCs w:val="24"/>
            <w:lang w:val="en-CH"/>
          </w:rPr>
          <w:t>https://www.ema.europa.eu/en/requirements-chemical-pharmaceutical-quality-documentation-concerning-investigational-medicinal</w:t>
        </w:r>
      </w:hyperlink>
      <w:r w:rsidRPr="00822AF5">
        <w:rPr>
          <w:rFonts w:ascii="Calibri" w:hAnsi="Calibri" w:cs="Calibri"/>
          <w:sz w:val="24"/>
          <w:szCs w:val="24"/>
        </w:rPr>
        <w:t>)</w:t>
      </w:r>
      <w:r w:rsidR="00231A35" w:rsidRPr="00822AF5">
        <w:rPr>
          <w:rFonts w:ascii="Calibri" w:hAnsi="Calibri" w:cs="Calibri"/>
          <w:sz w:val="24"/>
          <w:szCs w:val="24"/>
        </w:rPr>
        <w:t xml:space="preserve"> </w:t>
      </w:r>
      <w:r w:rsidR="00231A35"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{"citationID":"4UUHhyRy","properties":{"formattedCitation":"[15]","plainCitation":"[15]","noteIndex":0},"citationItems":[{"id":876,"uris":["http://zotero.org/groups/4760334/items/2E3J3JTJ"],"itemData":{"id":876,"type":"document","title":"EMA: Guideline on the requirements to the chemical and pharmaceutical quality documentation concerning investigational medicinal products in clinical trials","URL":"https://www.ema.europa.eu/en/documents/scientific-guideline/guideline-requirements-chemical-pharmaceutical-quality-documentation-concerning-investigational_en-1.pdf"}}],"schema":"https://github.com/citation-style-language/schema/raw/master/csl-citation.json"} </w:instrText>
      </w:r>
      <w:r w:rsidR="00231A35" w:rsidRPr="00822AF5">
        <w:rPr>
          <w:rFonts w:ascii="Calibri" w:hAnsi="Calibri" w:cs="Calibri"/>
          <w:sz w:val="24"/>
          <w:szCs w:val="24"/>
        </w:rPr>
        <w:fldChar w:fldCharType="separate"/>
      </w:r>
      <w:r w:rsidR="00F236A3">
        <w:rPr>
          <w:rFonts w:ascii="Calibri" w:hAnsi="Calibri" w:cs="Calibri"/>
          <w:noProof/>
          <w:sz w:val="24"/>
          <w:szCs w:val="24"/>
        </w:rPr>
        <w:t>[15]</w:t>
      </w:r>
      <w:r w:rsidR="00231A35" w:rsidRPr="00822AF5">
        <w:rPr>
          <w:rFonts w:ascii="Calibri" w:hAnsi="Calibri" w:cs="Calibri"/>
          <w:sz w:val="24"/>
          <w:szCs w:val="24"/>
        </w:rPr>
        <w:fldChar w:fldCharType="end"/>
      </w:r>
      <w:r w:rsidR="00231A35" w:rsidRPr="00822AF5">
        <w:rPr>
          <w:rFonts w:ascii="Calibri" w:hAnsi="Calibri" w:cs="Calibri"/>
          <w:sz w:val="24"/>
          <w:szCs w:val="24"/>
        </w:rPr>
        <w:t>.</w:t>
      </w:r>
    </w:p>
    <w:p w14:paraId="18BE7D36" w14:textId="77777777" w:rsidR="009B237F" w:rsidRPr="009B237F" w:rsidRDefault="009B237F" w:rsidP="00417D7B">
      <w:pPr>
        <w:spacing w:before="120" w:after="120"/>
        <w:ind w:left="360"/>
        <w:rPr>
          <w:rFonts w:ascii="Calibri" w:hAnsi="Calibri" w:cs="Calibri"/>
        </w:rPr>
      </w:pPr>
    </w:p>
    <w:p w14:paraId="06DD177A" w14:textId="77777777" w:rsidR="008110E1" w:rsidRPr="00822AF5" w:rsidRDefault="005836BF" w:rsidP="00417D7B">
      <w:pPr>
        <w:pStyle w:val="Heading2"/>
        <w:spacing w:before="120" w:after="120"/>
      </w:pPr>
      <w:bookmarkStart w:id="26" w:name="_Toc112921412"/>
      <w:r w:rsidRPr="00822AF5">
        <w:t>Part B: Clinical Plan</w:t>
      </w:r>
      <w:bookmarkEnd w:id="26"/>
    </w:p>
    <w:p w14:paraId="2FB775C3" w14:textId="6E643605" w:rsidR="0042421F" w:rsidRPr="00C32691" w:rsidRDefault="005836BF" w:rsidP="00417D7B">
      <w:pPr>
        <w:pStyle w:val="ListParagraph"/>
        <w:numPr>
          <w:ilvl w:val="0"/>
          <w:numId w:val="5"/>
        </w:numPr>
        <w:spacing w:before="120" w:after="120" w:line="240" w:lineRule="auto"/>
        <w:rPr>
          <w:b/>
          <w:bCs/>
          <w:iCs/>
          <w:u w:val="single"/>
        </w:rPr>
      </w:pPr>
      <w:r w:rsidRPr="00822AF5">
        <w:t xml:space="preserve">Clinical Trial Protocol </w:t>
      </w:r>
      <w:r w:rsidR="008110E1" w:rsidRPr="00822AF5">
        <w:t xml:space="preserve">will be drafted for </w:t>
      </w:r>
      <w:r w:rsidR="00A24B17" w:rsidRPr="00822AF5">
        <w:t>inclusion</w:t>
      </w:r>
      <w:r w:rsidRPr="00822AF5">
        <w:t xml:space="preserve"> in the application for the above-mentioned Investigational Medicinal Product.</w:t>
      </w:r>
      <w:r w:rsidR="00A24B17" w:rsidRPr="00822AF5">
        <w:t xml:space="preserve"> </w:t>
      </w:r>
      <w:r w:rsidR="00A24B17" w:rsidRPr="00C32691">
        <w:rPr>
          <w:iCs/>
        </w:rPr>
        <w:t>In this we d</w:t>
      </w:r>
      <w:r w:rsidRPr="00C32691">
        <w:rPr>
          <w:iCs/>
        </w:rPr>
        <w:t xml:space="preserve">efine the main points of the clinical trial protocol </w:t>
      </w:r>
      <w:r w:rsidR="00A24B17" w:rsidRPr="00C32691">
        <w:rPr>
          <w:iCs/>
        </w:rPr>
        <w:t>and</w:t>
      </w:r>
      <w:r w:rsidRPr="00C32691">
        <w:rPr>
          <w:iCs/>
        </w:rPr>
        <w:t xml:space="preserve"> consider a </w:t>
      </w:r>
      <w:r w:rsidR="00A24B17" w:rsidRPr="00C32691">
        <w:rPr>
          <w:iCs/>
        </w:rPr>
        <w:t>m</w:t>
      </w:r>
      <w:r w:rsidRPr="00C32691">
        <w:rPr>
          <w:iCs/>
        </w:rPr>
        <w:t xml:space="preserve">aster </w:t>
      </w:r>
      <w:r w:rsidR="00A24B17" w:rsidRPr="00C32691">
        <w:rPr>
          <w:iCs/>
        </w:rPr>
        <w:t>p</w:t>
      </w:r>
      <w:r w:rsidRPr="00C32691">
        <w:rPr>
          <w:iCs/>
        </w:rPr>
        <w:t>rotoco</w:t>
      </w:r>
      <w:r w:rsidR="00DB4DA1" w:rsidRPr="00C32691">
        <w:rPr>
          <w:iCs/>
        </w:rPr>
        <w:t>l</w:t>
      </w:r>
      <w:r w:rsidR="00A24B17" w:rsidRPr="00C32691">
        <w:rPr>
          <w:iCs/>
        </w:rPr>
        <w:t>.</w:t>
      </w:r>
      <w:r w:rsidR="00DB4DA1" w:rsidRPr="00C32691">
        <w:rPr>
          <w:i/>
        </w:rPr>
        <w:t xml:space="preserve"> </w:t>
      </w:r>
      <w:hyperlink r:id="rId21" w:history="1">
        <w:r w:rsidR="0042421F" w:rsidRPr="00C32691">
          <w:rPr>
            <w:rStyle w:val="Hyperlink"/>
            <w:rFonts w:ascii="Calibri" w:hAnsi="Calibri" w:cs="Calibri"/>
            <w:iCs/>
            <w:sz w:val="24"/>
            <w:szCs w:val="24"/>
          </w:rPr>
          <w:t>Ledford 2013</w:t>
        </w:r>
      </w:hyperlink>
      <w:r w:rsidR="0042421F" w:rsidRPr="00C32691">
        <w:rPr>
          <w:iCs/>
        </w:rPr>
        <w:t xml:space="preserve"> reports on “‘Master protocol’ aims to revamp cancer trials” </w:t>
      </w:r>
      <w:r w:rsidR="0042421F" w:rsidRPr="00C32691">
        <w:rPr>
          <w:iCs/>
        </w:rPr>
        <w:fldChar w:fldCharType="begin"/>
      </w:r>
      <w:r w:rsidR="00F236A3" w:rsidRPr="00C32691">
        <w:rPr>
          <w:iCs/>
        </w:rPr>
        <w:instrText xml:space="preserve"> ADDIN ZOTERO_ITEM CSL_CITATION {"citationID":"lbhTOL2X","properties":{"formattedCitation":"[16]","plainCitation":"[16]","noteIndex":0},"citationItems":[{"id":867,"uris":["http://zotero.org/groups/4760334/items/E7MUWIGJ"],"itemData":{"id":867,"type":"article-journal","container-title":"Nature","DOI":"10.1038/498146a","ISSN":"1476-4687 0028-0836","issue":"7453","journalAbbreviation":"Nature","language":"eng","note":"publisher-place: England\nPMID: 23765467","page":"146-147","title":"'Master protocol' aims to revamp cancer trials.","volume":"498","author":[{"family":"Ledford","given":"Heidi"}],"issued":{"date-parts":[["2013",6,13]]}}}],"schema":"https://github.com/citation-style-language/schema/raw/master/csl-citation.json"} </w:instrText>
      </w:r>
      <w:r w:rsidR="0042421F" w:rsidRPr="00C32691">
        <w:rPr>
          <w:iCs/>
        </w:rPr>
        <w:fldChar w:fldCharType="separate"/>
      </w:r>
      <w:r w:rsidR="00F236A3" w:rsidRPr="00C32691">
        <w:rPr>
          <w:iCs/>
          <w:noProof/>
        </w:rPr>
        <w:t>[16]</w:t>
      </w:r>
      <w:r w:rsidR="0042421F" w:rsidRPr="00C32691">
        <w:rPr>
          <w:iCs/>
        </w:rPr>
        <w:fldChar w:fldCharType="end"/>
      </w:r>
      <w:r w:rsidRPr="00C32691">
        <w:rPr>
          <w:iCs/>
        </w:rPr>
        <w:t xml:space="preserve"> </w:t>
      </w:r>
      <w:r w:rsidR="0042421F" w:rsidRPr="00C32691">
        <w:rPr>
          <w:iCs/>
        </w:rPr>
        <w:t xml:space="preserve">and </w:t>
      </w:r>
      <w:hyperlink r:id="rId22" w:anchor="t=article" w:history="1">
        <w:r w:rsidR="0042421F" w:rsidRPr="00C32691">
          <w:rPr>
            <w:rStyle w:val="Hyperlink"/>
            <w:rFonts w:ascii="Calibri" w:hAnsi="Calibri" w:cs="Calibri"/>
            <w:iCs/>
            <w:sz w:val="24"/>
            <w:szCs w:val="24"/>
          </w:rPr>
          <w:t xml:space="preserve">Woodcock and </w:t>
        </w:r>
        <w:proofErr w:type="spellStart"/>
        <w:r w:rsidR="0042421F" w:rsidRPr="00C32691">
          <w:rPr>
            <w:rStyle w:val="Hyperlink"/>
            <w:rFonts w:ascii="Calibri" w:hAnsi="Calibri" w:cs="Calibri"/>
            <w:iCs/>
            <w:sz w:val="24"/>
            <w:szCs w:val="24"/>
          </w:rPr>
          <w:t>LaVange</w:t>
        </w:r>
        <w:proofErr w:type="spellEnd"/>
        <w:r w:rsidR="0042421F" w:rsidRPr="00C32691">
          <w:rPr>
            <w:rStyle w:val="Hyperlink"/>
            <w:rFonts w:ascii="Calibri" w:hAnsi="Calibri" w:cs="Calibri"/>
            <w:iCs/>
            <w:sz w:val="24"/>
            <w:szCs w:val="24"/>
          </w:rPr>
          <w:t xml:space="preserve"> 2017</w:t>
        </w:r>
      </w:hyperlink>
      <w:r w:rsidR="0042421F" w:rsidRPr="00C32691">
        <w:rPr>
          <w:iCs/>
        </w:rPr>
        <w:t xml:space="preserve"> on requirements to “Master Protocols to Study Multiple Therapies, Multiple Diseases, or Both” </w:t>
      </w:r>
      <w:r w:rsidR="0042421F" w:rsidRPr="00C32691">
        <w:rPr>
          <w:iCs/>
        </w:rPr>
        <w:fldChar w:fldCharType="begin"/>
      </w:r>
      <w:r w:rsidR="00F236A3" w:rsidRPr="00C32691">
        <w:rPr>
          <w:iCs/>
        </w:rPr>
        <w:instrText xml:space="preserve"> ADDIN ZOTERO_ITEM CSL_CITATION {"citationID":"ccPMnNB8","properties":{"formattedCitation":"[17]","plainCitation":"[17]","noteIndex":0},"citationItems":[{"id":866,"uris":["http://zotero.org/groups/4760334/items/3DHBIWM7"],"itemData":{"id":866,"type":"article-journal","container-title":"The New England journal of medicine","DOI":"10.1056/NEJMra1510062","ISSN":"1533-4406 0028-4793","issue":"1","journalAbbreviation":"N Engl J Med","language":"eng","note":"publisher-place: United States\nPMID: 28679092","page":"62-70","title":"Master Protocols to Study Multiple Therapies, Multiple Diseases, or Both.","volume":"377","author":[{"family":"Woodcock","given":"Janet"},{"family":"LaVange","given":"Lisa M."}],"issued":{"date-parts":[["2017",7,6]]}}}],"schema":"https://github.com/citation-style-language/schema/raw/master/csl-citation.json"} </w:instrText>
      </w:r>
      <w:r w:rsidR="0042421F" w:rsidRPr="00C32691">
        <w:rPr>
          <w:iCs/>
        </w:rPr>
        <w:fldChar w:fldCharType="separate"/>
      </w:r>
      <w:r w:rsidR="00F236A3" w:rsidRPr="00C32691">
        <w:rPr>
          <w:iCs/>
          <w:noProof/>
        </w:rPr>
        <w:t>[17]</w:t>
      </w:r>
      <w:r w:rsidR="0042421F" w:rsidRPr="00C32691">
        <w:rPr>
          <w:iCs/>
        </w:rPr>
        <w:fldChar w:fldCharType="end"/>
      </w:r>
      <w:r w:rsidR="0042421F" w:rsidRPr="00C32691">
        <w:rPr>
          <w:iCs/>
        </w:rPr>
        <w:t xml:space="preserve">. </w:t>
      </w:r>
      <w:r w:rsidRPr="00C32691">
        <w:rPr>
          <w:iCs/>
        </w:rPr>
        <w:t>Consider</w:t>
      </w:r>
      <w:r w:rsidRPr="00C32691">
        <w:rPr>
          <w:i/>
        </w:rPr>
        <w:t xml:space="preserve"> </w:t>
      </w:r>
      <w:hyperlink r:id="rId23" w:history="1">
        <w:r w:rsidRPr="00C32691">
          <w:rPr>
            <w:rStyle w:val="Hyperlink"/>
            <w:rFonts w:ascii="Calibri" w:hAnsi="Calibri" w:cs="Calibri"/>
            <w:i/>
            <w:sz w:val="24"/>
            <w:szCs w:val="24"/>
          </w:rPr>
          <w:t>PRIME</w:t>
        </w:r>
      </w:hyperlink>
      <w:r w:rsidRPr="00C32691">
        <w:rPr>
          <w:i/>
        </w:rPr>
        <w:t xml:space="preserve"> </w:t>
      </w:r>
      <w:r w:rsidRPr="00C32691">
        <w:rPr>
          <w:iCs/>
        </w:rPr>
        <w:t>and</w:t>
      </w:r>
      <w:r w:rsidRPr="00C32691">
        <w:rPr>
          <w:i/>
        </w:rPr>
        <w:t xml:space="preserve"> </w:t>
      </w:r>
      <w:hyperlink r:id="rId24" w:history="1">
        <w:r w:rsidRPr="00C32691">
          <w:rPr>
            <w:rStyle w:val="Hyperlink"/>
            <w:rFonts w:ascii="Calibri" w:hAnsi="Calibri" w:cs="Calibri"/>
            <w:i/>
            <w:sz w:val="24"/>
            <w:szCs w:val="24"/>
          </w:rPr>
          <w:t>Breakthrough Designations</w:t>
        </w:r>
      </w:hyperlink>
      <w:r w:rsidR="00A24B17" w:rsidRPr="00C32691">
        <w:rPr>
          <w:iCs/>
        </w:rPr>
        <w:t xml:space="preserve"> (for comparison see FAQ 24. </w:t>
      </w:r>
      <w:hyperlink r:id="rId25" w:history="1">
        <w:r w:rsidR="00A24B17" w:rsidRPr="00C32691">
          <w:rPr>
            <w:rStyle w:val="Hyperlink"/>
            <w:rFonts w:ascii="Calibri" w:hAnsi="Calibri" w:cs="Calibri"/>
            <w:iCs/>
            <w:sz w:val="24"/>
            <w:szCs w:val="24"/>
          </w:rPr>
          <w:t>here</w:t>
        </w:r>
      </w:hyperlink>
      <w:r w:rsidR="00A24B17" w:rsidRPr="00C32691">
        <w:rPr>
          <w:iCs/>
        </w:rPr>
        <w:t>).</w:t>
      </w:r>
    </w:p>
    <w:p w14:paraId="48077993" w14:textId="7A969041" w:rsidR="008925E8" w:rsidRPr="00822AF5" w:rsidRDefault="005836BF" w:rsidP="00417D7B">
      <w:pPr>
        <w:pStyle w:val="ListParagraph"/>
        <w:numPr>
          <w:ilvl w:val="0"/>
          <w:numId w:val="3"/>
        </w:numPr>
        <w:spacing w:before="120" w:after="120" w:line="240" w:lineRule="auto"/>
        <w:rPr>
          <w:rFonts w:ascii="Calibri" w:hAnsi="Calibri" w:cs="Calibri"/>
          <w:color w:val="222222"/>
          <w:sz w:val="24"/>
          <w:szCs w:val="24"/>
        </w:rPr>
      </w:pPr>
      <w:r w:rsidRPr="00822AF5">
        <w:rPr>
          <w:rFonts w:ascii="Calibri" w:eastAsia="Times New Roman" w:hAnsi="Calibri" w:cs="Calibri"/>
          <w:color w:val="222222"/>
          <w:sz w:val="24"/>
          <w:szCs w:val="24"/>
        </w:rPr>
        <w:t>Guidance and reference</w:t>
      </w:r>
      <w:r w:rsidR="0042421F" w:rsidRPr="00822AF5">
        <w:rPr>
          <w:rFonts w:ascii="Calibri" w:hAnsi="Calibri" w:cs="Calibri"/>
          <w:color w:val="222222"/>
          <w:sz w:val="24"/>
          <w:szCs w:val="24"/>
        </w:rPr>
        <w:t xml:space="preserve"> is found in the </w:t>
      </w:r>
      <w:r w:rsidR="0042421F" w:rsidRPr="00822AF5">
        <w:rPr>
          <w:rFonts w:ascii="Calibri" w:hAnsi="Calibri" w:cs="Calibri"/>
          <w:sz w:val="24"/>
          <w:szCs w:val="24"/>
        </w:rPr>
        <w:t xml:space="preserve">ICH </w:t>
      </w:r>
      <w:proofErr w:type="spellStart"/>
      <w:r w:rsidR="0042421F" w:rsidRPr="00822AF5">
        <w:rPr>
          <w:rFonts w:ascii="Calibri" w:hAnsi="Calibri" w:cs="Calibri"/>
          <w:sz w:val="24"/>
          <w:szCs w:val="24"/>
        </w:rPr>
        <w:t>harmonised</w:t>
      </w:r>
      <w:proofErr w:type="spellEnd"/>
      <w:r w:rsidR="0042421F" w:rsidRPr="00822AF5">
        <w:rPr>
          <w:rFonts w:ascii="Calibri" w:hAnsi="Calibri" w:cs="Calibri"/>
          <w:sz w:val="24"/>
          <w:szCs w:val="24"/>
        </w:rPr>
        <w:t xml:space="preserve"> guideline: </w:t>
      </w:r>
      <w:r w:rsidR="0042421F" w:rsidRPr="00822AF5">
        <w:rPr>
          <w:rFonts w:ascii="Calibri" w:hAnsi="Calibri" w:cs="Calibri"/>
          <w:b/>
          <w:i/>
          <w:sz w:val="24"/>
          <w:szCs w:val="24"/>
        </w:rPr>
        <w:t>Integrated addendum to ICH e6(r1): guideline for good clinical practice</w:t>
      </w:r>
      <w:r w:rsidR="0042421F" w:rsidRPr="00822AF5">
        <w:rPr>
          <w:rFonts w:ascii="Calibri" w:hAnsi="Calibri" w:cs="Calibri"/>
          <w:sz w:val="24"/>
          <w:szCs w:val="24"/>
        </w:rPr>
        <w:t xml:space="preserve"> </w:t>
      </w:r>
      <w:r w:rsidR="0042421F" w:rsidRPr="00822AF5">
        <w:rPr>
          <w:rFonts w:ascii="Calibri" w:hAnsi="Calibri" w:cs="Calibri"/>
          <w:b/>
          <w:i/>
          <w:sz w:val="24"/>
          <w:szCs w:val="24"/>
        </w:rPr>
        <w:t>E6(r2)step 4 version 2016</w:t>
      </w:r>
      <w:r w:rsidR="0042421F" w:rsidRPr="00822AF5">
        <w:rPr>
          <w:rFonts w:ascii="Calibri" w:hAnsi="Calibri" w:cs="Calibri"/>
          <w:sz w:val="24"/>
          <w:szCs w:val="24"/>
        </w:rPr>
        <w:t xml:space="preserve"> </w:t>
      </w:r>
      <w:r w:rsidR="0042421F" w:rsidRPr="00822AF5">
        <w:rPr>
          <w:rFonts w:ascii="Calibri" w:hAnsi="Calibri" w:cs="Calibri"/>
          <w:sz w:val="24"/>
          <w:szCs w:val="24"/>
          <w:lang w:val="en-CH"/>
        </w:rPr>
        <w:t>(</w:t>
      </w:r>
      <w:hyperlink r:id="rId26" w:history="1">
        <w:r w:rsidR="0042421F" w:rsidRPr="00822AF5">
          <w:rPr>
            <w:rStyle w:val="Hyperlink"/>
            <w:rFonts w:ascii="Calibri" w:hAnsi="Calibri" w:cs="Calibri"/>
            <w:sz w:val="24"/>
            <w:szCs w:val="24"/>
            <w:lang w:val="en-CH"/>
          </w:rPr>
          <w:t>https://database.ich.org/sites/default/files/E6_R2_Addendum.pdf</w:t>
        </w:r>
      </w:hyperlink>
      <w:r w:rsidR="0042421F" w:rsidRPr="00822AF5">
        <w:rPr>
          <w:rFonts w:ascii="Calibri" w:hAnsi="Calibri" w:cs="Calibri"/>
          <w:sz w:val="24"/>
          <w:szCs w:val="24"/>
          <w:lang w:val="en-CH"/>
        </w:rPr>
        <w:t>)</w:t>
      </w:r>
      <w:r w:rsidR="0042421F" w:rsidRPr="00822AF5">
        <w:rPr>
          <w:rFonts w:ascii="Calibri" w:hAnsi="Calibri" w:cs="Calibri"/>
          <w:sz w:val="24"/>
          <w:szCs w:val="24"/>
        </w:rPr>
        <w:t xml:space="preserve"> </w:t>
      </w:r>
      <w:r w:rsidR="0042421F" w:rsidRPr="00822AF5">
        <w:rPr>
          <w:rFonts w:ascii="Calibri" w:hAnsi="Calibri" w:cs="Calibri"/>
          <w:color w:val="222222"/>
          <w:sz w:val="24"/>
          <w:szCs w:val="24"/>
        </w:rPr>
        <w:fldChar w:fldCharType="begin"/>
      </w:r>
      <w:r w:rsidR="00F236A3">
        <w:rPr>
          <w:rFonts w:ascii="Calibri" w:hAnsi="Calibri" w:cs="Calibri"/>
          <w:color w:val="222222"/>
          <w:sz w:val="24"/>
          <w:szCs w:val="24"/>
        </w:rPr>
        <w:instrText xml:space="preserve"> ADDIN ZOTERO_ITEM CSL_CITATION {"citationID":"Cv8jth29","properties":{"formattedCitation":"[14]","plainCitation":"[14]","noteIndex":0},"citationItems":[{"id":875,"uris":["http://zotero.org/groups/4760334/items/A2ZFTZEG"],"itemData":{"id":875,"type":"paper-conference","title":"ICH: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42421F" w:rsidRPr="00822AF5">
        <w:rPr>
          <w:rFonts w:ascii="Calibri" w:hAnsi="Calibri" w:cs="Calibri"/>
          <w:color w:val="222222"/>
          <w:sz w:val="24"/>
          <w:szCs w:val="24"/>
        </w:rPr>
        <w:fldChar w:fldCharType="separate"/>
      </w:r>
      <w:r w:rsidR="00F236A3">
        <w:rPr>
          <w:rFonts w:ascii="Calibri" w:hAnsi="Calibri" w:cs="Calibri"/>
          <w:noProof/>
          <w:color w:val="222222"/>
          <w:sz w:val="24"/>
          <w:szCs w:val="24"/>
        </w:rPr>
        <w:t>[14]</w:t>
      </w:r>
      <w:r w:rsidR="0042421F" w:rsidRPr="00822AF5">
        <w:rPr>
          <w:rFonts w:ascii="Calibri" w:hAnsi="Calibri" w:cs="Calibri"/>
          <w:color w:val="222222"/>
          <w:sz w:val="24"/>
          <w:szCs w:val="24"/>
        </w:rPr>
        <w:fldChar w:fldCharType="end"/>
      </w:r>
      <w:r w:rsidR="0042421F" w:rsidRPr="00822AF5">
        <w:rPr>
          <w:rFonts w:ascii="Calibri" w:hAnsi="Calibri" w:cs="Calibri"/>
          <w:color w:val="222222"/>
          <w:sz w:val="24"/>
          <w:szCs w:val="24"/>
        </w:rPr>
        <w:t>.</w:t>
      </w:r>
    </w:p>
    <w:p w14:paraId="5D2DFB1D" w14:textId="77777777" w:rsidR="008925E8" w:rsidRPr="00822AF5" w:rsidRDefault="008925E8" w:rsidP="00417D7B">
      <w:pPr>
        <w:spacing w:before="120" w:after="120"/>
        <w:rPr>
          <w:rFonts w:ascii="Calibri" w:hAnsi="Calibri" w:cs="Calibri"/>
          <w:color w:val="222222"/>
        </w:rPr>
      </w:pPr>
    </w:p>
    <w:p w14:paraId="7C236CDB" w14:textId="77777777" w:rsidR="005836BF" w:rsidRPr="00822AF5" w:rsidRDefault="005836BF" w:rsidP="00417D7B">
      <w:pPr>
        <w:pStyle w:val="Heading2"/>
        <w:spacing w:before="120" w:after="120"/>
      </w:pPr>
      <w:bookmarkStart w:id="27" w:name="_Toc112921413"/>
      <w:r w:rsidRPr="00822AF5">
        <w:t>Part C: Chemistry, Manufacturing and Controls, CMC</w:t>
      </w:r>
      <w:bookmarkEnd w:id="27"/>
    </w:p>
    <w:p w14:paraId="76140451" w14:textId="555563F6" w:rsidR="005836BF" w:rsidRPr="00761036" w:rsidRDefault="008925E8" w:rsidP="00417D7B">
      <w:pPr>
        <w:spacing w:before="120" w:after="120"/>
        <w:jc w:val="both"/>
        <w:rPr>
          <w:rFonts w:ascii="Calibri" w:hAnsi="Calibri" w:cs="Calibri"/>
          <w:lang w:val="en-US"/>
        </w:rPr>
      </w:pPr>
      <w:r w:rsidRPr="00822AF5">
        <w:rPr>
          <w:rFonts w:ascii="Calibri" w:hAnsi="Calibri" w:cs="Calibri"/>
          <w:lang w:val="en-US"/>
        </w:rPr>
        <w:t>Here we will write</w:t>
      </w:r>
      <w:r w:rsidR="005836BF" w:rsidRPr="00822AF5">
        <w:rPr>
          <w:rFonts w:ascii="Calibri" w:hAnsi="Calibri" w:cs="Calibri"/>
        </w:rPr>
        <w:t xml:space="preserve"> a clear CMC plan on the work that needs to be done and included in the application for the above mentioned Investigational Medicinal Product. Emphasize the level of detail require</w:t>
      </w:r>
      <w:r w:rsidR="00761036">
        <w:rPr>
          <w:rFonts w:ascii="Calibri" w:hAnsi="Calibri" w:cs="Calibri"/>
          <w:lang w:val="en-US"/>
        </w:rPr>
        <w:t>d.</w:t>
      </w:r>
    </w:p>
    <w:p w14:paraId="78F693E1" w14:textId="56B442CA" w:rsidR="005836BF" w:rsidRPr="00822AF5" w:rsidRDefault="005836BF" w:rsidP="00417D7B">
      <w:pPr>
        <w:spacing w:before="120" w:after="120"/>
        <w:rPr>
          <w:rFonts w:ascii="Calibri" w:hAnsi="Calibri" w:cs="Calibri"/>
          <w:color w:val="222222"/>
          <w:lang w:val="en-US"/>
        </w:rPr>
      </w:pPr>
      <w:r w:rsidRPr="00822AF5">
        <w:rPr>
          <w:rFonts w:ascii="Calibri" w:hAnsi="Calibri" w:cs="Calibri"/>
          <w:color w:val="222222"/>
        </w:rPr>
        <w:t>Guidance and reference</w:t>
      </w:r>
      <w:r w:rsidR="008925E8" w:rsidRPr="00822AF5">
        <w:rPr>
          <w:rFonts w:ascii="Calibri" w:hAnsi="Calibri" w:cs="Calibri"/>
          <w:color w:val="222222"/>
          <w:lang w:val="en-US"/>
        </w:rPr>
        <w:t xml:space="preserve"> can be found at</w:t>
      </w:r>
    </w:p>
    <w:p w14:paraId="46425563" w14:textId="767F6D7B" w:rsidR="008925E8" w:rsidRPr="00822AF5" w:rsidRDefault="008925E8"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hyperlink r:id="rId27" w:history="1">
        <w:r w:rsidRPr="00822AF5">
          <w:rPr>
            <w:rStyle w:val="Hyperlink"/>
            <w:rFonts w:ascii="Calibri" w:hAnsi="Calibri" w:cs="Calibri"/>
            <w:sz w:val="24"/>
            <w:szCs w:val="24"/>
          </w:rPr>
          <w:t>https://ec.europa.eu/health/documents/eudralex/vol-10_en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{"citationID":"71XpCmgX","properties":{"formattedCitation":"[11]","plainCitation":"[11]","noteIndex":0},"citationItems":[{"id":870,"uris":["http://zotero.org/groups/4760334/items/NQR5PXJZ"],"itemData":{"id":870,"type":"document","title":"EudraLex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F236A3">
        <w:rPr>
          <w:rFonts w:ascii="Calibri" w:hAnsi="Calibri" w:cs="Calibri"/>
          <w:noProof/>
          <w:sz w:val="24"/>
          <w:szCs w:val="24"/>
        </w:rPr>
        <w:t>[11]</w:t>
      </w:r>
      <w:r w:rsidRPr="00822AF5">
        <w:rPr>
          <w:rFonts w:ascii="Calibri" w:hAnsi="Calibri" w:cs="Calibri"/>
          <w:sz w:val="24"/>
          <w:szCs w:val="24"/>
        </w:rPr>
        <w:fldChar w:fldCharType="end"/>
      </w:r>
      <w:r w:rsidRPr="00822AF5">
        <w:rPr>
          <w:rFonts w:ascii="Calibri" w:hAnsi="Calibri" w:cs="Calibri"/>
          <w:sz w:val="24"/>
          <w:szCs w:val="24"/>
        </w:rPr>
        <w:t>.</w:t>
      </w:r>
    </w:p>
    <w:p w14:paraId="413E4ABF" w14:textId="4A17231F" w:rsidR="008B3A1A" w:rsidRDefault="008925E8"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28"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or PDF </w:t>
      </w:r>
      <w:hyperlink r:id="rId29"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{"citationID":"iS55tvie","properties":{"formattedCitation":"[11]","plainCitation":"[11]","noteIndex":0},"citationItems":[{"id":870,"uris":["http://zotero.org/groups/4760334/items/NQR5PXJZ"],"itemData":{"id":870,"type":"document","title":"EudraLex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F236A3">
        <w:rPr>
          <w:rFonts w:ascii="Calibri" w:hAnsi="Calibri" w:cs="Calibri"/>
          <w:noProof/>
          <w:sz w:val="24"/>
          <w:szCs w:val="24"/>
        </w:rPr>
        <w:t>[11]</w:t>
      </w:r>
      <w:r w:rsidRPr="00822AF5">
        <w:rPr>
          <w:rFonts w:ascii="Calibri" w:hAnsi="Calibri" w:cs="Calibri"/>
          <w:sz w:val="24"/>
          <w:szCs w:val="24"/>
        </w:rPr>
        <w:fldChar w:fldCharType="end"/>
      </w:r>
      <w:r w:rsidRPr="00822AF5">
        <w:rPr>
          <w:rFonts w:ascii="Calibri" w:hAnsi="Calibri" w:cs="Calibri"/>
          <w:sz w:val="24"/>
          <w:szCs w:val="24"/>
        </w:rPr>
        <w:t>.</w:t>
      </w:r>
    </w:p>
    <w:p w14:paraId="74AB40D0" w14:textId="77777777" w:rsidR="00C32691" w:rsidRPr="00822AF5" w:rsidRDefault="00C32691" w:rsidP="00417D7B">
      <w:pPr>
        <w:pStyle w:val="ListParagraph"/>
        <w:numPr>
          <w:ilvl w:val="0"/>
          <w:numId w:val="2"/>
        </w:numPr>
        <w:spacing w:before="120" w:after="120" w:line="240" w:lineRule="auto"/>
        <w:rPr>
          <w:rFonts w:ascii="Calibri" w:hAnsi="Calibri" w:cs="Calibri"/>
          <w:sz w:val="24"/>
          <w:szCs w:val="24"/>
        </w:rPr>
      </w:pPr>
    </w:p>
    <w:p w14:paraId="2888995F" w14:textId="6EF828B3" w:rsidR="005836BF" w:rsidRPr="00822AF5" w:rsidRDefault="005836BF" w:rsidP="00417D7B">
      <w:pPr>
        <w:pStyle w:val="Heading2"/>
        <w:spacing w:before="120" w:after="120"/>
      </w:pPr>
      <w:bookmarkStart w:id="28" w:name="_Toc112921414"/>
      <w:r w:rsidRPr="00822AF5">
        <w:t>Part D: Pre-IND Meeting / Scientific Advice</w:t>
      </w:r>
      <w:bookmarkEnd w:id="28"/>
    </w:p>
    <w:p w14:paraId="663DC521" w14:textId="77777777" w:rsidR="003A0507" w:rsidRPr="00822AF5" w:rsidRDefault="008B3A1A" w:rsidP="00417D7B">
      <w:pPr>
        <w:spacing w:before="120" w:after="120"/>
        <w:rPr>
          <w:rFonts w:ascii="Calibri" w:hAnsi="Calibri" w:cs="Calibri"/>
          <w:iCs/>
          <w:lang w:val="en-US"/>
        </w:rPr>
      </w:pPr>
      <w:r w:rsidRPr="00822AF5">
        <w:rPr>
          <w:rFonts w:ascii="Calibri" w:hAnsi="Calibri" w:cs="Calibri"/>
          <w:iCs/>
          <w:lang w:val="en-US"/>
        </w:rPr>
        <w:t xml:space="preserve">Here we will </w:t>
      </w:r>
      <w:r w:rsidR="003A0507" w:rsidRPr="00822AF5">
        <w:rPr>
          <w:rFonts w:ascii="Calibri" w:hAnsi="Calibri" w:cs="Calibri"/>
          <w:iCs/>
          <w:lang w:val="en-US"/>
        </w:rPr>
        <w:t>include</w:t>
      </w:r>
      <w:r w:rsidR="005836BF" w:rsidRPr="00822AF5">
        <w:rPr>
          <w:rFonts w:ascii="Calibri" w:hAnsi="Calibri" w:cs="Calibri"/>
          <w:iCs/>
        </w:rPr>
        <w:t xml:space="preserve"> a summary of the project background, the questions with the opinion of the company, number of attendees, and the time for the meeting (ideally)</w:t>
      </w:r>
      <w:r w:rsidRPr="00822AF5">
        <w:rPr>
          <w:rFonts w:ascii="Calibri" w:hAnsi="Calibri" w:cs="Calibri"/>
          <w:iCs/>
          <w:lang w:val="en-US"/>
        </w:rPr>
        <w:t>.</w:t>
      </w:r>
      <w:r w:rsidR="003A0507" w:rsidRPr="00822AF5">
        <w:rPr>
          <w:rFonts w:ascii="Calibri" w:hAnsi="Calibri" w:cs="Calibri"/>
          <w:iCs/>
          <w:lang w:val="en-US"/>
        </w:rPr>
        <w:t xml:space="preserve"> </w:t>
      </w:r>
    </w:p>
    <w:p w14:paraId="4878AB96" w14:textId="77777777" w:rsidR="00761036" w:rsidRDefault="008B3A1A" w:rsidP="00417D7B">
      <w:pPr>
        <w:spacing w:before="120" w:after="120"/>
        <w:rPr>
          <w:rFonts w:ascii="Calibri" w:hAnsi="Calibri" w:cs="Calibri"/>
          <w:iCs/>
          <w:lang w:val="en-US"/>
        </w:rPr>
      </w:pPr>
      <w:r w:rsidRPr="00822AF5">
        <w:rPr>
          <w:rFonts w:ascii="Calibri" w:hAnsi="Calibri" w:cs="Calibri"/>
          <w:iCs/>
          <w:lang w:val="en-US"/>
        </w:rPr>
        <w:lastRenderedPageBreak/>
        <w:t xml:space="preserve">Advice can be found at </w:t>
      </w:r>
    </w:p>
    <w:p w14:paraId="03DF666A" w14:textId="77777777" w:rsidR="00761036" w:rsidRDefault="008B3A1A" w:rsidP="00417D7B">
      <w:pPr>
        <w:pStyle w:val="ListParagraph"/>
        <w:numPr>
          <w:ilvl w:val="0"/>
          <w:numId w:val="4"/>
        </w:numPr>
        <w:spacing w:before="120" w:after="120" w:line="240" w:lineRule="auto"/>
        <w:rPr>
          <w:rFonts w:ascii="Calibri" w:hAnsi="Calibri" w:cs="Calibri"/>
          <w:iCs/>
        </w:rPr>
      </w:pPr>
      <w:r w:rsidRPr="00761036">
        <w:rPr>
          <w:rFonts w:ascii="Calibri" w:hAnsi="Calibri" w:cs="Calibri"/>
          <w:iCs/>
        </w:rPr>
        <w:t>Paul-Ehrlich-Institute, Federal Institute for Vaccines and Biomedicines webpage (</w:t>
      </w:r>
      <w:hyperlink r:id="rId30" w:history="1">
        <w:r w:rsidRPr="00761036">
          <w:rPr>
            <w:rStyle w:val="Hyperlink"/>
            <w:rFonts w:ascii="Calibri" w:hAnsi="Calibri" w:cs="Calibri"/>
          </w:rPr>
          <w:t>https://www.pei.de/EN/information/license-applicants/advice/scientific-advice/scientific-advice-node.html</w:t>
        </w:r>
      </w:hyperlink>
      <w:r w:rsidRPr="00761036">
        <w:rPr>
          <w:rFonts w:ascii="Calibri" w:hAnsi="Calibri" w:cs="Calibri"/>
        </w:rPr>
        <w:t>)</w:t>
      </w:r>
      <w:r w:rsidR="00761036">
        <w:rPr>
          <w:rFonts w:ascii="Calibri" w:hAnsi="Calibri" w:cs="Calibri"/>
          <w:iCs/>
        </w:rPr>
        <w:t>.</w:t>
      </w:r>
    </w:p>
    <w:p w14:paraId="14AF3E74" w14:textId="1CDDCBC8" w:rsidR="008B3A1A" w:rsidRPr="00761036" w:rsidRDefault="008B3A1A" w:rsidP="00417D7B">
      <w:pPr>
        <w:pStyle w:val="ListParagraph"/>
        <w:numPr>
          <w:ilvl w:val="0"/>
          <w:numId w:val="4"/>
        </w:numPr>
        <w:spacing w:before="120" w:after="120" w:line="240" w:lineRule="auto"/>
        <w:rPr>
          <w:rFonts w:ascii="Calibri" w:hAnsi="Calibri" w:cs="Calibri"/>
          <w:iCs/>
        </w:rPr>
      </w:pPr>
      <w:r w:rsidRPr="00761036">
        <w:rPr>
          <w:rFonts w:ascii="Calibri" w:hAnsi="Calibri" w:cs="Calibri"/>
          <w:iCs/>
        </w:rPr>
        <w:t>EMA Human Regulatory webpage for Scientific advice and protocol assistance (</w:t>
      </w:r>
      <w:hyperlink r:id="rId31" w:history="1">
        <w:r w:rsidRPr="00761036">
          <w:rPr>
            <w:rStyle w:val="Hyperlink"/>
            <w:rFonts w:ascii="Calibri" w:hAnsi="Calibri" w:cs="Calibri"/>
          </w:rPr>
          <w:t>https://www.ema.europa.eu/en/human-regulatory/research-development/scientific-advice-protocol-assistance</w:t>
        </w:r>
      </w:hyperlink>
      <w:r w:rsidRPr="00761036">
        <w:rPr>
          <w:rFonts w:ascii="Calibri" w:hAnsi="Calibri" w:cs="Calibri"/>
        </w:rPr>
        <w:t>).</w:t>
      </w:r>
    </w:p>
    <w:p w14:paraId="4B2F1DD9" w14:textId="77777777" w:rsidR="008B3A1A" w:rsidRPr="00822AF5" w:rsidRDefault="008B3A1A" w:rsidP="00417D7B">
      <w:pPr>
        <w:spacing w:before="120" w:after="120"/>
        <w:rPr>
          <w:rFonts w:ascii="Calibri" w:hAnsi="Calibri" w:cs="Calibri"/>
          <w:iCs/>
          <w:lang w:val="en-US"/>
        </w:rPr>
      </w:pPr>
    </w:p>
    <w:p w14:paraId="3E7E9ED7" w14:textId="21FB927A" w:rsidR="005836BF" w:rsidRPr="00822AF5" w:rsidRDefault="005836BF" w:rsidP="00417D7B">
      <w:pPr>
        <w:pStyle w:val="Heading2"/>
        <w:spacing w:before="120" w:after="120"/>
        <w:rPr>
          <w:iCs/>
          <w:lang w:val="en-US"/>
        </w:rPr>
      </w:pPr>
      <w:bookmarkStart w:id="29" w:name="_Toc112921415"/>
      <w:r w:rsidRPr="00822AF5">
        <w:t>Part E: Inspection Readiness</w:t>
      </w:r>
      <w:bookmarkEnd w:id="29"/>
    </w:p>
    <w:p w14:paraId="23979AA4" w14:textId="0A66E4D8" w:rsidR="005836BF" w:rsidRPr="00822AF5" w:rsidRDefault="003A0507" w:rsidP="00417D7B">
      <w:pPr>
        <w:spacing w:before="120" w:after="120"/>
      </w:pPr>
      <w:r w:rsidRPr="00822AF5">
        <w:rPr>
          <w:lang w:val="en-US"/>
        </w:rPr>
        <w:t>Here we will</w:t>
      </w:r>
      <w:r w:rsidR="005836BF" w:rsidRPr="00822AF5">
        <w:t xml:space="preserve"> write a summary of the work that a company needs to have ready before the inspection to ensure compliance to GxP. Extract some details from the Week 3 presentation. Important is </w:t>
      </w:r>
      <w:r w:rsidR="008501DA">
        <w:rPr>
          <w:lang w:val="en-US"/>
        </w:rPr>
        <w:t>to</w:t>
      </w:r>
      <w:r w:rsidR="005836BF" w:rsidRPr="00822AF5">
        <w:t xml:space="preserve"> know the points the inspector normally go through during an inspection.</w:t>
      </w:r>
    </w:p>
    <w:p w14:paraId="228C75C4" w14:textId="77777777" w:rsidR="00C32691" w:rsidRDefault="00C32691" w:rsidP="00417D7B">
      <w:pPr>
        <w:spacing w:before="120" w:after="120"/>
      </w:pPr>
    </w:p>
    <w:p w14:paraId="0A143E01" w14:textId="2993B4D1" w:rsidR="005836BF" w:rsidRPr="00822AF5" w:rsidRDefault="005836BF" w:rsidP="00417D7B">
      <w:pPr>
        <w:spacing w:before="120" w:after="120"/>
        <w:rPr>
          <w:lang w:val="en-US"/>
        </w:rPr>
      </w:pPr>
      <w:r w:rsidRPr="00822AF5">
        <w:t>Guidance</w:t>
      </w:r>
      <w:r w:rsidR="003A0507" w:rsidRPr="00822AF5">
        <w:rPr>
          <w:lang w:val="en-US"/>
        </w:rPr>
        <w:t xml:space="preserve"> can be found at</w:t>
      </w:r>
    </w:p>
    <w:p w14:paraId="5E6185C1" w14:textId="1EC31BB0" w:rsidR="00822AF5" w:rsidRDefault="003A0507"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32" w:history="1">
        <w:r w:rsidRPr="00822AF5">
          <w:rPr>
            <w:rStyle w:val="Hyperlink"/>
            <w:rFonts w:ascii="Calibri" w:hAnsi="Calibri" w:cs="Calibri"/>
            <w:sz w:val="24"/>
            <w:szCs w:val="24"/>
          </w:rPr>
          <w:t>https://health.ec.europa.eu/medicinal-products/eudralex/eudralex-volume-10_en</w:t>
        </w:r>
      </w:hyperlink>
      <w:r w:rsidR="00822AF5" w:rsidRPr="00822AF5">
        <w:rPr>
          <w:rFonts w:ascii="Calibri" w:hAnsi="Calibri" w:cs="Calibri"/>
          <w:sz w:val="24"/>
          <w:szCs w:val="24"/>
        </w:rPr>
        <w:t xml:space="preserve">) </w:t>
      </w:r>
      <w:r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{"citationID":"yvnaUAgd","properties":{"formattedCitation":"[11]","plainCitation":"[11]","noteIndex":0},"citationItems":[{"id":870,"uris":["http://zotero.org/groups/4760334/items/NQR5PXJZ"],"itemData":{"id":870,"type":"document","title":"EudraLex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F236A3">
        <w:rPr>
          <w:rFonts w:ascii="Calibri" w:hAnsi="Calibri" w:cs="Calibri"/>
          <w:noProof/>
          <w:sz w:val="24"/>
          <w:szCs w:val="24"/>
        </w:rPr>
        <w:t>[11]</w:t>
      </w:r>
      <w:r w:rsidRPr="00822AF5">
        <w:rPr>
          <w:rFonts w:ascii="Calibri" w:hAnsi="Calibri" w:cs="Calibri"/>
          <w:sz w:val="24"/>
          <w:szCs w:val="24"/>
        </w:rPr>
        <w:fldChar w:fldCharType="end"/>
      </w:r>
      <w:r w:rsidRPr="00822AF5">
        <w:rPr>
          <w:rFonts w:ascii="Calibri" w:hAnsi="Calibri" w:cs="Calibri"/>
          <w:sz w:val="24"/>
          <w:szCs w:val="24"/>
        </w:rPr>
        <w:t>.</w:t>
      </w:r>
    </w:p>
    <w:p w14:paraId="5F75D4F3" w14:textId="473A9E3E" w:rsidR="00822AF5" w:rsidRPr="00C32691" w:rsidRDefault="00822AF5"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rPr>
        <w:t xml:space="preserve">European </w:t>
      </w:r>
      <w:r w:rsidR="009B237F" w:rsidRPr="00822AF5">
        <w:rPr>
          <w:rFonts w:ascii="Calibri" w:hAnsi="Calibri" w:cs="Calibri"/>
          <w:bCs/>
          <w:iCs/>
        </w:rPr>
        <w:t>Commission</w:t>
      </w:r>
      <w:r w:rsidRPr="00822AF5">
        <w:rPr>
          <w:rFonts w:ascii="Calibri" w:hAnsi="Calibri" w:cs="Calibri"/>
          <w:bCs/>
          <w:iCs/>
        </w:rPr>
        <w:t>: Guidance</w:t>
      </w:r>
      <w:r w:rsidRPr="00822AF5">
        <w:rPr>
          <w:rFonts w:ascii="Calibri" w:hAnsi="Calibri" w:cs="Calibri"/>
        </w:rPr>
        <w:t xml:space="preserve"> documents containing the common provisions on the conduct of GCP inspections by competent authorities of the different member states.</w:t>
      </w:r>
      <w:r w:rsidR="009B237F">
        <w:rPr>
          <w:rFonts w:ascii="Calibri" w:hAnsi="Calibri" w:cs="Calibri"/>
        </w:rPr>
        <w:t xml:space="preserve"> </w:t>
      </w:r>
      <w:r w:rsidR="009B237F">
        <w:rPr>
          <w:rFonts w:ascii="Calibri" w:hAnsi="Calibri" w:cs="Calibri"/>
          <w:b/>
          <w:bCs/>
          <w:i/>
          <w:iCs/>
        </w:rPr>
        <w:t>Gu</w:t>
      </w:r>
      <w:r w:rsidRPr="00822AF5">
        <w:rPr>
          <w:rFonts w:ascii="Calibri" w:hAnsi="Calibri" w:cs="Calibri"/>
          <w:b/>
          <w:bCs/>
          <w:i/>
          <w:iCs/>
        </w:rPr>
        <w:t>idance for the conduct of good clinical practice inspections</w:t>
      </w:r>
      <w:r w:rsidR="009B237F">
        <w:rPr>
          <w:rFonts w:ascii="Calibri" w:hAnsi="Calibri" w:cs="Calibri"/>
          <w:b/>
          <w:bCs/>
          <w:i/>
          <w:iCs/>
        </w:rPr>
        <w:t xml:space="preserve"> </w:t>
      </w:r>
      <w:r w:rsidR="009B237F">
        <w:rPr>
          <w:rFonts w:ascii="Calibri" w:hAnsi="Calibri" w:cs="Calibri"/>
        </w:rPr>
        <w:t>(</w:t>
      </w:r>
      <w:hyperlink r:id="rId33" w:history="1">
        <w:r w:rsidR="009B237F" w:rsidRPr="009E7DF7">
          <w:rPr>
            <w:rStyle w:val="Hyperlink"/>
            <w:rFonts w:ascii="Calibri" w:hAnsi="Calibri" w:cs="Calibri"/>
            <w:sz w:val="24"/>
            <w:szCs w:val="24"/>
          </w:rPr>
          <w:t>https://ec.europa.eu/health/sites/health/files/files/eudralex/vol-10/2008_11/vpl10_an5_10-2008_en.pdf</w:t>
        </w:r>
      </w:hyperlink>
      <w:r w:rsidRPr="00822AF5">
        <w:rPr>
          <w:rFonts w:ascii="Calibri" w:hAnsi="Calibri" w:cs="Calibri"/>
        </w:rPr>
        <w:t>)</w:t>
      </w:r>
      <w:r>
        <w:rPr>
          <w:rFonts w:ascii="Calibri" w:hAnsi="Calibri" w:cs="Calibri"/>
        </w:rPr>
        <w:t>.</w:t>
      </w:r>
    </w:p>
    <w:p w14:paraId="07382EFB" w14:textId="0B33B129" w:rsidR="0007227B" w:rsidRDefault="0007227B" w:rsidP="00417D7B">
      <w:pPr>
        <w:pStyle w:val="NormalWeb"/>
        <w:spacing w:before="120" w:beforeAutospacing="0" w:after="120" w:afterAutospacing="0"/>
        <w:rPr>
          <w:rFonts w:ascii="Calibri" w:hAnsi="Calibri" w:cs="Calibri"/>
          <w:lang w:val="en-US"/>
        </w:rPr>
      </w:pPr>
    </w:p>
    <w:p w14:paraId="3C0335F0" w14:textId="4DD958F3" w:rsidR="005C1B7D" w:rsidRPr="005C1B7D" w:rsidRDefault="005C1B7D" w:rsidP="00417D7B">
      <w:pPr>
        <w:pStyle w:val="Heading2"/>
        <w:spacing w:before="120" w:after="120"/>
      </w:pPr>
      <w:bookmarkStart w:id="30" w:name="_Toc112921416"/>
      <w:r w:rsidRPr="005C1B7D">
        <w:t>Overall strategy</w:t>
      </w:r>
      <w:bookmarkEnd w:id="30"/>
    </w:p>
    <w:p w14:paraId="6239018A" w14:textId="77777777" w:rsidR="005C1B7D" w:rsidRPr="005C1B7D" w:rsidRDefault="005C1B7D" w:rsidP="00417D7B">
      <w:pPr>
        <w:pStyle w:val="NormalWeb"/>
        <w:spacing w:before="120" w:beforeAutospacing="0" w:after="120" w:afterAutospacing="0"/>
        <w:rPr>
          <w:rFonts w:ascii="Calibri" w:hAnsi="Calibri" w:cs="Calibri"/>
        </w:rPr>
      </w:pPr>
      <w:r w:rsidRPr="005C1B7D">
        <w:rPr>
          <w:rFonts w:ascii="Calibri" w:hAnsi="Calibri" w:cs="Calibri"/>
        </w:rPr>
        <w:t>Hints – With the above plans on the domains of preclinical, clinical and CMC, how would you accelerate submission process in Germany, with minimum questions from the health authorities and EC/IRB, and obtain rapid HA and EC/IRB approvals?</w:t>
      </w:r>
    </w:p>
    <w:p w14:paraId="3FFD04AB" w14:textId="77777777" w:rsidR="005C1B7D" w:rsidRPr="005C1B7D" w:rsidRDefault="005C1B7D" w:rsidP="00417D7B">
      <w:pPr>
        <w:pStyle w:val="NormalWeb"/>
        <w:spacing w:before="120" w:beforeAutospacing="0" w:after="120" w:afterAutospacing="0"/>
        <w:rPr>
          <w:rFonts w:ascii="Calibri" w:hAnsi="Calibri" w:cs="Calibri"/>
        </w:rPr>
      </w:pPr>
      <w:r w:rsidRPr="005C1B7D">
        <w:rPr>
          <w:rFonts w:ascii="Calibri" w:hAnsi="Calibri" w:cs="Calibri"/>
        </w:rPr>
        <w:t> </w:t>
      </w:r>
    </w:p>
    <w:p w14:paraId="68A8DF6C" w14:textId="26364165" w:rsidR="005C1B7D" w:rsidRPr="005C1B7D" w:rsidRDefault="005C1B7D" w:rsidP="00417D7B">
      <w:pPr>
        <w:pStyle w:val="Heading2"/>
        <w:spacing w:before="120" w:after="120"/>
      </w:pPr>
      <w:bookmarkStart w:id="31" w:name="_Toc112921417"/>
      <w:r w:rsidRPr="005C1B7D">
        <w:t>Advice to Management</w:t>
      </w:r>
      <w:bookmarkEnd w:id="31"/>
    </w:p>
    <w:p w14:paraId="31902121" w14:textId="6230C352" w:rsidR="005C1B7D" w:rsidRPr="00C32691" w:rsidRDefault="005C1B7D" w:rsidP="00417D7B">
      <w:pPr>
        <w:pStyle w:val="NormalWeb"/>
        <w:spacing w:before="120" w:beforeAutospacing="0" w:after="120" w:afterAutospacing="0"/>
        <w:rPr>
          <w:rFonts w:ascii="Calibri" w:hAnsi="Calibri" w:cs="Calibri"/>
          <w:lang w:val="en-US"/>
        </w:rPr>
      </w:pPr>
      <w:r w:rsidRPr="005C1B7D">
        <w:rPr>
          <w:rFonts w:ascii="Calibri" w:hAnsi="Calibri" w:cs="Calibri"/>
        </w:rPr>
        <w:t>Hints – A short cover letter to the management on the Development Plan</w:t>
      </w:r>
      <w:r w:rsidR="00C32691">
        <w:rPr>
          <w:rFonts w:ascii="Calibri" w:hAnsi="Calibri" w:cs="Calibri"/>
          <w:lang w:val="en-US"/>
        </w:rPr>
        <w:t>.</w:t>
      </w:r>
    </w:p>
    <w:p w14:paraId="3F927E2B" w14:textId="77777777" w:rsidR="00C32691" w:rsidRPr="005C1B7D" w:rsidRDefault="00C32691" w:rsidP="00417D7B">
      <w:pPr>
        <w:pStyle w:val="NormalWeb"/>
        <w:spacing w:before="120" w:beforeAutospacing="0" w:after="120" w:afterAutospacing="0"/>
        <w:rPr>
          <w:rFonts w:ascii="Calibri" w:hAnsi="Calibri" w:cs="Calibri"/>
        </w:rPr>
      </w:pPr>
    </w:p>
    <w:p w14:paraId="0153C23D" w14:textId="0A77957D" w:rsidR="005C1B7D" w:rsidRPr="005C1B7D" w:rsidRDefault="005C1B7D" w:rsidP="00417D7B">
      <w:pPr>
        <w:pStyle w:val="Heading2"/>
        <w:spacing w:before="120" w:after="120"/>
      </w:pPr>
      <w:bookmarkStart w:id="32" w:name="_Toc112921418"/>
      <w:r w:rsidRPr="005C1B7D">
        <w:t>Conclusion</w:t>
      </w:r>
      <w:bookmarkEnd w:id="32"/>
    </w:p>
    <w:p w14:paraId="59202C56" w14:textId="03C20DF7" w:rsidR="005C1B7D" w:rsidRDefault="005C1B7D" w:rsidP="00417D7B">
      <w:pPr>
        <w:pStyle w:val="NormalWeb"/>
        <w:spacing w:before="120" w:beforeAutospacing="0" w:after="120" w:afterAutospacing="0"/>
        <w:rPr>
          <w:rFonts w:ascii="Calibri" w:hAnsi="Calibri" w:cs="Calibri"/>
        </w:rPr>
      </w:pPr>
      <w:r w:rsidRPr="005C1B7D">
        <w:rPr>
          <w:rFonts w:ascii="Calibri" w:hAnsi="Calibri" w:cs="Calibri"/>
        </w:rPr>
        <w:t>Hints – A very short (two paragraphs) on why you think the regulatory strategy is well thought through and has the maximum chance of success.</w:t>
      </w:r>
    </w:p>
    <w:p w14:paraId="469E62CB" w14:textId="77777777" w:rsidR="00C32691" w:rsidRPr="005C1B7D" w:rsidRDefault="00C32691" w:rsidP="00417D7B">
      <w:pPr>
        <w:pStyle w:val="NormalWeb"/>
        <w:spacing w:before="120" w:beforeAutospacing="0" w:after="120" w:afterAutospacing="0"/>
        <w:rPr>
          <w:rFonts w:ascii="Calibri" w:hAnsi="Calibri" w:cs="Calibri"/>
        </w:rPr>
      </w:pPr>
    </w:p>
    <w:p w14:paraId="6780B786" w14:textId="32BEAE81" w:rsidR="00822AF5" w:rsidRPr="00822AF5" w:rsidRDefault="00822AF5" w:rsidP="00417D7B">
      <w:pPr>
        <w:pStyle w:val="Heading1"/>
        <w:spacing w:before="120" w:after="120"/>
        <w:rPr>
          <w:rFonts w:eastAsia="Times New Roman"/>
          <w:sz w:val="24"/>
          <w:szCs w:val="24"/>
          <w:lang w:val="en-US"/>
        </w:rPr>
      </w:pPr>
      <w:bookmarkStart w:id="33" w:name="_Toc112921419"/>
      <w:r w:rsidRPr="005C1B7D">
        <w:t>References</w:t>
      </w:r>
      <w:bookmarkEnd w:id="33"/>
    </w:p>
    <w:p w14:paraId="5562228C" w14:textId="77777777" w:rsidR="005836BF" w:rsidRPr="00822AF5" w:rsidRDefault="005836BF" w:rsidP="00417D7B">
      <w:pPr>
        <w:spacing w:before="120" w:after="120"/>
        <w:rPr>
          <w:rFonts w:ascii="Calibri" w:hAnsi="Calibri" w:cs="Calibri"/>
        </w:rPr>
      </w:pPr>
    </w:p>
    <w:p w14:paraId="187B405F" w14:textId="77777777" w:rsidR="00F236A3" w:rsidRPr="00F236A3" w:rsidRDefault="00DD3EB6" w:rsidP="00417D7B">
      <w:pPr>
        <w:pStyle w:val="Bibliography"/>
        <w:spacing w:before="120" w:after="120"/>
        <w:rPr>
          <w:rFonts w:ascii="Calibri" w:hAnsi="Calibri" w:cs="Calibri"/>
          <w:lang w:val="en-US"/>
        </w:rPr>
      </w:pPr>
      <w:r w:rsidRPr="00822AF5">
        <w:rPr>
          <w:rFonts w:ascii="Calibri" w:hAnsi="Calibri" w:cs="Calibri"/>
        </w:rPr>
        <w:lastRenderedPageBreak/>
        <w:fldChar w:fldCharType="begin"/>
      </w:r>
      <w:r w:rsidR="00F236A3">
        <w:rPr>
          <w:rFonts w:ascii="Calibri" w:hAnsi="Calibri" w:cs="Calibri"/>
        </w:rPr>
        <w:instrText xml:space="preserve"> ADDIN ZOTERO_BIBL {"uncited":[],"omitted":[],"custom":[]} CSL_BIBLIOGRAPHY </w:instrText>
      </w:r>
      <w:r w:rsidRPr="00822AF5">
        <w:rPr>
          <w:rFonts w:ascii="Calibri" w:hAnsi="Calibri" w:cs="Calibri"/>
        </w:rPr>
        <w:fldChar w:fldCharType="separate"/>
      </w:r>
      <w:r w:rsidR="00F236A3" w:rsidRPr="00F236A3">
        <w:rPr>
          <w:rFonts w:ascii="Calibri" w:hAnsi="Calibri" w:cs="Calibri"/>
          <w:lang w:val="en-US"/>
        </w:rPr>
        <w:t>[1]</w:t>
      </w:r>
      <w:r w:rsidR="00F236A3" w:rsidRPr="00F236A3">
        <w:rPr>
          <w:rFonts w:ascii="Calibri" w:hAnsi="Calibri" w:cs="Calibri"/>
          <w:lang w:val="en-US"/>
        </w:rPr>
        <w:tab/>
        <w:t xml:space="preserve">D. Zahavi and L. Weiner, “Monoclonal antibodies in cancer therapy,” </w:t>
      </w:r>
      <w:r w:rsidR="00F236A3" w:rsidRPr="00F236A3">
        <w:rPr>
          <w:rFonts w:ascii="Calibri" w:hAnsi="Calibri" w:cs="Calibri"/>
          <w:i/>
          <w:iCs/>
          <w:lang w:val="en-US"/>
        </w:rPr>
        <w:t>Antibodies</w:t>
      </w:r>
      <w:r w:rsidR="00F236A3" w:rsidRPr="00F236A3">
        <w:rPr>
          <w:rFonts w:ascii="Calibri" w:hAnsi="Calibri" w:cs="Calibri"/>
          <w:lang w:val="en-US"/>
        </w:rPr>
        <w:t>, vol. 9, no. 3, p. 34, 2020.</w:t>
      </w:r>
    </w:p>
    <w:p w14:paraId="4B613216"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[2]</w:t>
      </w:r>
      <w:r w:rsidRPr="00F236A3">
        <w:rPr>
          <w:rFonts w:ascii="Calibri" w:hAnsi="Calibri" w:cs="Calibri"/>
          <w:lang w:val="en-US"/>
        </w:rPr>
        <w:tab/>
        <w:t xml:space="preserve">K. Rajewsky, </w:t>
      </w:r>
      <w:r w:rsidRPr="00F236A3">
        <w:rPr>
          <w:rFonts w:ascii="Calibri" w:hAnsi="Calibri" w:cs="Calibri"/>
          <w:i/>
          <w:iCs/>
          <w:lang w:val="en-US"/>
        </w:rPr>
        <w:t>The advent and rise of monoclonal antibodies</w:t>
      </w:r>
      <w:r w:rsidRPr="00F236A3">
        <w:rPr>
          <w:rFonts w:ascii="Calibri" w:hAnsi="Calibri" w:cs="Calibri"/>
          <w:lang w:val="en-US"/>
        </w:rPr>
        <w:t>. Nature Publishing Group, 2019.</w:t>
      </w:r>
    </w:p>
    <w:p w14:paraId="6ACB4AF5"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[3]</w:t>
      </w:r>
      <w:r w:rsidRPr="00F236A3">
        <w:rPr>
          <w:rFonts w:ascii="Calibri" w:hAnsi="Calibri" w:cs="Calibri"/>
          <w:lang w:val="en-US"/>
        </w:rPr>
        <w:tab/>
        <w:t xml:space="preserve">A. Mullard, “FDA approves 100th monoclonal antibody product.,” </w:t>
      </w:r>
      <w:r w:rsidRPr="00F236A3">
        <w:rPr>
          <w:rFonts w:ascii="Calibri" w:hAnsi="Calibri" w:cs="Calibri"/>
          <w:i/>
          <w:iCs/>
          <w:lang w:val="en-US"/>
        </w:rPr>
        <w:t>Nature reviews. Drug discovery</w:t>
      </w:r>
      <w:r w:rsidRPr="00F236A3">
        <w:rPr>
          <w:rFonts w:ascii="Calibri" w:hAnsi="Calibri" w:cs="Calibri"/>
          <w:lang w:val="en-US"/>
        </w:rPr>
        <w:t>, 2021.</w:t>
      </w:r>
    </w:p>
    <w:p w14:paraId="14079876"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[4]</w:t>
      </w:r>
      <w:r w:rsidRPr="00F236A3">
        <w:rPr>
          <w:rFonts w:ascii="Calibri" w:hAnsi="Calibri" w:cs="Calibri"/>
          <w:lang w:val="en-US"/>
        </w:rPr>
        <w:tab/>
        <w:t xml:space="preserve">J. T. Ryman and B. Meibohm, “Pharmacokinetics of monoclonal antibodies,” </w:t>
      </w:r>
      <w:r w:rsidRPr="00F236A3">
        <w:rPr>
          <w:rFonts w:ascii="Calibri" w:hAnsi="Calibri" w:cs="Calibri"/>
          <w:i/>
          <w:iCs/>
          <w:lang w:val="en-US"/>
        </w:rPr>
        <w:t>CPT: pharmacometrics &amp; systems pharmacology</w:t>
      </w:r>
      <w:r w:rsidRPr="00F236A3">
        <w:rPr>
          <w:rFonts w:ascii="Calibri" w:hAnsi="Calibri" w:cs="Calibri"/>
          <w:lang w:val="en-US"/>
        </w:rPr>
        <w:t>, vol. 6, no. 9, pp. 576–588, 2017.</w:t>
      </w:r>
    </w:p>
    <w:p w14:paraId="0270994C"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[5]</w:t>
      </w:r>
      <w:r w:rsidRPr="00F236A3">
        <w:rPr>
          <w:rFonts w:ascii="Calibri" w:hAnsi="Calibri" w:cs="Calibri"/>
          <w:lang w:val="en-US"/>
        </w:rPr>
        <w:tab/>
        <w:t xml:space="preserve">T. T. Hansel, H. Kropshofer, T. Singer, J. A. Mitchell, and A. J. George, “The safety and side effects of monoclonal antibodies,” </w:t>
      </w:r>
      <w:r w:rsidRPr="00F236A3">
        <w:rPr>
          <w:rFonts w:ascii="Calibri" w:hAnsi="Calibri" w:cs="Calibri"/>
          <w:i/>
          <w:iCs/>
          <w:lang w:val="en-US"/>
        </w:rPr>
        <w:t>Nature reviews Drug discovery</w:t>
      </w:r>
      <w:r w:rsidRPr="00F236A3">
        <w:rPr>
          <w:rFonts w:ascii="Calibri" w:hAnsi="Calibri" w:cs="Calibri"/>
          <w:lang w:val="en-US"/>
        </w:rPr>
        <w:t>, vol. 9, no. 4, pp. 325–338, 2010.</w:t>
      </w:r>
    </w:p>
    <w:p w14:paraId="34B5B574"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[6]</w:t>
      </w:r>
      <w:r w:rsidRPr="00F236A3">
        <w:rPr>
          <w:rFonts w:ascii="Calibri" w:hAnsi="Calibri" w:cs="Calibri"/>
          <w:lang w:val="en-US"/>
        </w:rPr>
        <w:tab/>
        <w:t xml:space="preserve">G. Suntharalingam </w:t>
      </w:r>
      <w:r w:rsidRPr="00F236A3">
        <w:rPr>
          <w:rFonts w:ascii="Calibri" w:hAnsi="Calibri" w:cs="Calibri"/>
          <w:i/>
          <w:iCs/>
          <w:lang w:val="en-US"/>
        </w:rPr>
        <w:t>et al.</w:t>
      </w:r>
      <w:r w:rsidRPr="00F236A3">
        <w:rPr>
          <w:rFonts w:ascii="Calibri" w:hAnsi="Calibri" w:cs="Calibri"/>
          <w:lang w:val="en-US"/>
        </w:rPr>
        <w:t xml:space="preserve">, “Cytokine storm in a phase 1 trial of the anti-CD28 monoclonal antibody TGN1412.,” </w:t>
      </w:r>
      <w:r w:rsidRPr="00F236A3">
        <w:rPr>
          <w:rFonts w:ascii="Calibri" w:hAnsi="Calibri" w:cs="Calibri"/>
          <w:i/>
          <w:iCs/>
          <w:lang w:val="en-US"/>
        </w:rPr>
        <w:t>N Engl J Med</w:t>
      </w:r>
      <w:r w:rsidRPr="00F236A3">
        <w:rPr>
          <w:rFonts w:ascii="Calibri" w:hAnsi="Calibri" w:cs="Calibri"/>
          <w:lang w:val="en-US"/>
        </w:rPr>
        <w:t>, vol. 355, no. 10, pp. 1018–1028, Sep. 2006, doi: 10.1056/NEJMoa063842.</w:t>
      </w:r>
    </w:p>
    <w:p w14:paraId="39FEE980"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[7]</w:t>
      </w:r>
      <w:r w:rsidRPr="00F236A3">
        <w:rPr>
          <w:rFonts w:ascii="Calibri" w:hAnsi="Calibri" w:cs="Calibri"/>
          <w:lang w:val="en-US"/>
        </w:rPr>
        <w:tab/>
        <w:t xml:space="preserve">L. M. Weiner, R. Surana, and S. Wang, “Monoclonal antibodies: versatile platforms for cancer immunotherapy,” </w:t>
      </w:r>
      <w:r w:rsidRPr="00F236A3">
        <w:rPr>
          <w:rFonts w:ascii="Calibri" w:hAnsi="Calibri" w:cs="Calibri"/>
          <w:i/>
          <w:iCs/>
          <w:lang w:val="en-US"/>
        </w:rPr>
        <w:t>Nature Reviews Immunology</w:t>
      </w:r>
      <w:r w:rsidRPr="00F236A3">
        <w:rPr>
          <w:rFonts w:ascii="Calibri" w:hAnsi="Calibri" w:cs="Calibri"/>
          <w:lang w:val="en-US"/>
        </w:rPr>
        <w:t>, vol. 10, no. 5, pp. 317–327, 2010.</w:t>
      </w:r>
    </w:p>
    <w:p w14:paraId="0350B37D"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[8]</w:t>
      </w:r>
      <w:r w:rsidRPr="00F236A3">
        <w:rPr>
          <w:rFonts w:ascii="Calibri" w:hAnsi="Calibri" w:cs="Calibri"/>
          <w:lang w:val="en-US"/>
        </w:rPr>
        <w:tab/>
        <w:t xml:space="preserve">R. Balocco, S. D. S. G. Koch, R. Thorpe, K. Weisser, and S. Malan, “New INN nomenclature for monoclonal antibodies,” </w:t>
      </w:r>
      <w:r w:rsidRPr="00F236A3">
        <w:rPr>
          <w:rFonts w:ascii="Calibri" w:hAnsi="Calibri" w:cs="Calibri"/>
          <w:i/>
          <w:iCs/>
          <w:lang w:val="en-US"/>
        </w:rPr>
        <w:t>The Lancet</w:t>
      </w:r>
      <w:r w:rsidRPr="00F236A3">
        <w:rPr>
          <w:rFonts w:ascii="Calibri" w:hAnsi="Calibri" w:cs="Calibri"/>
          <w:lang w:val="en-US"/>
        </w:rPr>
        <w:t>, vol. 399, no. 10319, p. 24, 2022.</w:t>
      </w:r>
    </w:p>
    <w:p w14:paraId="4A0269AC"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[9]</w:t>
      </w:r>
      <w:r w:rsidRPr="00F236A3">
        <w:rPr>
          <w:rFonts w:ascii="Calibri" w:hAnsi="Calibri" w:cs="Calibri"/>
          <w:lang w:val="en-US"/>
        </w:rPr>
        <w:tab/>
        <w:t xml:space="preserve">S. M. Chiavenna, J. P. Jaworski, and A. Vendrell, “State of the art in anti-cancer mAbs.,” </w:t>
      </w:r>
      <w:r w:rsidRPr="00F236A3">
        <w:rPr>
          <w:rFonts w:ascii="Calibri" w:hAnsi="Calibri" w:cs="Calibri"/>
          <w:i/>
          <w:iCs/>
          <w:lang w:val="en-US"/>
        </w:rPr>
        <w:t>J Biomed Sci</w:t>
      </w:r>
      <w:r w:rsidRPr="00F236A3">
        <w:rPr>
          <w:rFonts w:ascii="Calibri" w:hAnsi="Calibri" w:cs="Calibri"/>
          <w:lang w:val="en-US"/>
        </w:rPr>
        <w:t>, vol. 24, no. 1, p. 15, Feb. 2017, doi: 10.1186/s12929-016-0311-y.</w:t>
      </w:r>
    </w:p>
    <w:p w14:paraId="599CCC38"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[10]</w:t>
      </w:r>
      <w:r w:rsidRPr="00F236A3">
        <w:rPr>
          <w:rFonts w:ascii="Calibri" w:hAnsi="Calibri" w:cs="Calibri"/>
          <w:lang w:val="en-US"/>
        </w:rPr>
        <w:tab/>
        <w:t xml:space="preserve">A. Nürnberg and H. Pierre, “An introduction to little-known aspects of nonclinical regulatory writing,” </w:t>
      </w:r>
      <w:r w:rsidRPr="00F236A3">
        <w:rPr>
          <w:rFonts w:ascii="Calibri" w:hAnsi="Calibri" w:cs="Calibri"/>
          <w:i/>
          <w:iCs/>
          <w:lang w:val="en-US"/>
        </w:rPr>
        <w:t>Medical Writing</w:t>
      </w:r>
      <w:r w:rsidRPr="00F236A3">
        <w:rPr>
          <w:rFonts w:ascii="Calibri" w:hAnsi="Calibri" w:cs="Calibri"/>
          <w:lang w:val="en-US"/>
        </w:rPr>
        <w:t>, vol. 26, pp. 9–19, 2017.</w:t>
      </w:r>
    </w:p>
    <w:p w14:paraId="6F535DED"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[11]</w:t>
      </w:r>
      <w:r w:rsidRPr="00F236A3">
        <w:rPr>
          <w:rFonts w:ascii="Calibri" w:hAnsi="Calibri" w:cs="Calibri"/>
          <w:lang w:val="en-US"/>
        </w:rPr>
        <w:tab/>
        <w:t>“EudraLex Volume 10 Clinical trials guidelines.” 2014. [Online]. Available: https://health.ec.europa.eu/medicinal-products/eudralex/eudralex-volume-10_en</w:t>
      </w:r>
    </w:p>
    <w:p w14:paraId="6C474847"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[12]</w:t>
      </w:r>
      <w:r w:rsidRPr="00F236A3">
        <w:rPr>
          <w:rFonts w:ascii="Calibri" w:hAnsi="Calibri" w:cs="Calibri"/>
          <w:lang w:val="en-US"/>
        </w:rPr>
        <w:tab/>
        <w:t>I. C. H. Guideline, “ICH: Guidance on nonclinical safety studies for the conduct of human clinical trials and marketing authorization for pharmaceuticals M3 (R2). Version step 4 2009.,” 2009. [Online]. Available: https://database.ich.org/sites/default/files/M3_R2__Guideline.pdf</w:t>
      </w:r>
    </w:p>
    <w:p w14:paraId="05ACBD50"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[13]</w:t>
      </w:r>
      <w:r w:rsidRPr="00F236A3">
        <w:rPr>
          <w:rFonts w:ascii="Calibri" w:hAnsi="Calibri" w:cs="Calibri"/>
          <w:lang w:val="en-US"/>
        </w:rPr>
        <w:tab/>
        <w:t>I. C. H. Guideline, “ICH: S9 Nonclinical evaluation for anticancer pharmaceuticals. Guidance on nonclinical safety studies for the conduct of human clinical trials and marketing authorization for pharmaceuticals M3 (R2). Version step 4 2009.,” 2009. [Online]. Available: https://database.ich.org/sites/default/files/S9_Guideline.pdf</w:t>
      </w:r>
    </w:p>
    <w:p w14:paraId="4EE760BB"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[14]</w:t>
      </w:r>
      <w:r w:rsidRPr="00F236A3">
        <w:rPr>
          <w:rFonts w:ascii="Calibri" w:hAnsi="Calibri" w:cs="Calibri"/>
          <w:lang w:val="en-US"/>
        </w:rPr>
        <w:tab/>
        <w:t>I. C. H. Guideline, “ICH: E6(R2) Good Clinical Practice (GCP). ICH Efficacy Guidelines.,” 2016. [Online]. Available: https://database.ich.org/sites/default/files/E6_R2_Addendum.pdf</w:t>
      </w:r>
    </w:p>
    <w:p w14:paraId="1D76C864" w14:textId="77777777" w:rsidR="00F236A3" w:rsidRPr="00F236A3" w:rsidRDefault="00F236A3" w:rsidP="00417D7B">
      <w:pPr>
        <w:pStyle w:val="Bibliography"/>
        <w:spacing w:before="120" w:after="120"/>
        <w:rPr>
          <w:rFonts w:ascii="Calibri" w:hAnsi="Calibri" w:cs="Calibri"/>
          <w:lang w:val="fr-CH"/>
        </w:rPr>
      </w:pPr>
      <w:r w:rsidRPr="00F236A3">
        <w:rPr>
          <w:rFonts w:ascii="Calibri" w:hAnsi="Calibri" w:cs="Calibri"/>
          <w:lang w:val="en-US"/>
        </w:rPr>
        <w:t>[15]</w:t>
      </w:r>
      <w:r w:rsidRPr="00F236A3">
        <w:rPr>
          <w:rFonts w:ascii="Calibri" w:hAnsi="Calibri" w:cs="Calibri"/>
          <w:lang w:val="en-US"/>
        </w:rPr>
        <w:tab/>
        <w:t xml:space="preserve">“EMA: Guideline on the requirements to the chemical and pharmaceutical quality documentation concerning investigational medicinal products in clinical trials.” </w:t>
      </w:r>
      <w:r w:rsidRPr="00F236A3">
        <w:rPr>
          <w:rFonts w:ascii="Calibri" w:hAnsi="Calibri" w:cs="Calibri"/>
          <w:lang w:val="fr-CH"/>
        </w:rPr>
        <w:t>[Online]. Available: https://www.ema.europa.eu/en/documents/scientific-guideline/guideline-requirements-chemical-pharmaceutical-quality-documentation-concerning-investigational_en-1.pdf</w:t>
      </w:r>
    </w:p>
    <w:p w14:paraId="70F271BA"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lastRenderedPageBreak/>
        <w:t>[16]</w:t>
      </w:r>
      <w:r w:rsidRPr="00F236A3">
        <w:rPr>
          <w:rFonts w:ascii="Calibri" w:hAnsi="Calibri" w:cs="Calibri"/>
          <w:lang w:val="en-US"/>
        </w:rPr>
        <w:tab/>
        <w:t xml:space="preserve">H. Ledford, “‘Master protocol’ aims to revamp cancer trials.,” </w:t>
      </w:r>
      <w:r w:rsidRPr="00F236A3">
        <w:rPr>
          <w:rFonts w:ascii="Calibri" w:hAnsi="Calibri" w:cs="Calibri"/>
          <w:i/>
          <w:iCs/>
          <w:lang w:val="en-US"/>
        </w:rPr>
        <w:t>Nature</w:t>
      </w:r>
      <w:r w:rsidRPr="00F236A3">
        <w:rPr>
          <w:rFonts w:ascii="Calibri" w:hAnsi="Calibri" w:cs="Calibri"/>
          <w:lang w:val="en-US"/>
        </w:rPr>
        <w:t>, vol. 498, no. 7453, pp. 146–147, Jun. 2013, doi: 10.1038/498146a.</w:t>
      </w:r>
    </w:p>
    <w:p w14:paraId="2001DEC3"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[17]</w:t>
      </w:r>
      <w:r w:rsidRPr="00F236A3">
        <w:rPr>
          <w:rFonts w:ascii="Calibri" w:hAnsi="Calibri" w:cs="Calibri"/>
          <w:lang w:val="en-US"/>
        </w:rPr>
        <w:tab/>
        <w:t xml:space="preserve">J. Woodcock and L. M. LaVange, “Master Protocols to Study Multiple Therapies, Multiple Diseases, or Both.,” </w:t>
      </w:r>
      <w:r w:rsidRPr="00F236A3">
        <w:rPr>
          <w:rFonts w:ascii="Calibri" w:hAnsi="Calibri" w:cs="Calibri"/>
          <w:i/>
          <w:iCs/>
          <w:lang w:val="en-US"/>
        </w:rPr>
        <w:t>N Engl J Med</w:t>
      </w:r>
      <w:r w:rsidRPr="00F236A3">
        <w:rPr>
          <w:rFonts w:ascii="Calibri" w:hAnsi="Calibri" w:cs="Calibri"/>
          <w:lang w:val="en-US"/>
        </w:rPr>
        <w:t>, vol. 377, no. 1, pp. 62–70, Jul. 2017, doi: 10.1056/NEJMra1510062.</w:t>
      </w:r>
    </w:p>
    <w:p w14:paraId="2E40B580" w14:textId="6EE989E9" w:rsidR="005836BF" w:rsidRPr="00822AF5" w:rsidRDefault="00DD3EB6" w:rsidP="00417D7B">
      <w:pPr>
        <w:spacing w:before="120" w:after="120"/>
        <w:rPr>
          <w:rFonts w:ascii="Calibri" w:hAnsi="Calibri" w:cs="Calibri"/>
        </w:rPr>
      </w:pPr>
      <w:r w:rsidRPr="00822AF5">
        <w:rPr>
          <w:rFonts w:ascii="Calibri" w:hAnsi="Calibri" w:cs="Calibri"/>
        </w:rPr>
        <w:fldChar w:fldCharType="end"/>
      </w:r>
    </w:p>
    <w:sectPr w:rsidR="005836BF" w:rsidRPr="00822AF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52889"/>
    <w:multiLevelType w:val="hybridMultilevel"/>
    <w:tmpl w:val="E244024A"/>
    <w:lvl w:ilvl="0" w:tplc="7F8E095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415A3"/>
    <w:multiLevelType w:val="hybridMultilevel"/>
    <w:tmpl w:val="9D8E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A1DDD"/>
    <w:multiLevelType w:val="hybridMultilevel"/>
    <w:tmpl w:val="A66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A458C"/>
    <w:multiLevelType w:val="hybridMultilevel"/>
    <w:tmpl w:val="942C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F09E8"/>
    <w:multiLevelType w:val="hybridMultilevel"/>
    <w:tmpl w:val="8A54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ylan Lawless">
    <w15:presenceInfo w15:providerId="None" w15:userId="Dylan Lawl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69"/>
    <w:rsid w:val="00001827"/>
    <w:rsid w:val="0007227B"/>
    <w:rsid w:val="000C2469"/>
    <w:rsid w:val="001C68E0"/>
    <w:rsid w:val="001D28D2"/>
    <w:rsid w:val="00231A35"/>
    <w:rsid w:val="0024086A"/>
    <w:rsid w:val="00251853"/>
    <w:rsid w:val="002E5DFB"/>
    <w:rsid w:val="003A0507"/>
    <w:rsid w:val="00417D7B"/>
    <w:rsid w:val="0042421F"/>
    <w:rsid w:val="00455819"/>
    <w:rsid w:val="004E78BC"/>
    <w:rsid w:val="005836BF"/>
    <w:rsid w:val="00584166"/>
    <w:rsid w:val="00596C75"/>
    <w:rsid w:val="005C1B7D"/>
    <w:rsid w:val="005D6942"/>
    <w:rsid w:val="006F25EA"/>
    <w:rsid w:val="00716E1F"/>
    <w:rsid w:val="00730273"/>
    <w:rsid w:val="00761036"/>
    <w:rsid w:val="007A7490"/>
    <w:rsid w:val="008110E1"/>
    <w:rsid w:val="00822AF5"/>
    <w:rsid w:val="008501DA"/>
    <w:rsid w:val="008925E8"/>
    <w:rsid w:val="008B3A1A"/>
    <w:rsid w:val="00910AC6"/>
    <w:rsid w:val="0094030F"/>
    <w:rsid w:val="009B237F"/>
    <w:rsid w:val="009B2E2A"/>
    <w:rsid w:val="009C7364"/>
    <w:rsid w:val="00A24B17"/>
    <w:rsid w:val="00A873D5"/>
    <w:rsid w:val="00B31AED"/>
    <w:rsid w:val="00BC28B3"/>
    <w:rsid w:val="00C32691"/>
    <w:rsid w:val="00C724F4"/>
    <w:rsid w:val="00C741A8"/>
    <w:rsid w:val="00C80EF7"/>
    <w:rsid w:val="00DB4DA1"/>
    <w:rsid w:val="00DD3EB6"/>
    <w:rsid w:val="00DF41F9"/>
    <w:rsid w:val="00E04BA6"/>
    <w:rsid w:val="00EC0C70"/>
    <w:rsid w:val="00EC3414"/>
    <w:rsid w:val="00EE09C0"/>
    <w:rsid w:val="00F236A3"/>
    <w:rsid w:val="00F3727D"/>
    <w:rsid w:val="00F854A6"/>
    <w:rsid w:val="00F9287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3EE4"/>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6A3"/>
    <w:rPr>
      <w:rFonts w:asciiTheme="minorHAnsi" w:eastAsia="Times New Roman" w:hAnsiTheme="minorHAnsi" w:cs="Times New Roman"/>
      <w:lang w:val="en-CH"/>
    </w:rPr>
  </w:style>
  <w:style w:type="paragraph" w:styleId="Heading1">
    <w:name w:val="heading 1"/>
    <w:basedOn w:val="Normal"/>
    <w:next w:val="Normal"/>
    <w:link w:val="Heading1Char"/>
    <w:uiPriority w:val="9"/>
    <w:qFormat/>
    <w:rsid w:val="003D1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F236A3"/>
    <w:pPr>
      <w:keepNext/>
      <w:keepLines/>
      <w:spacing w:before="360" w:after="80"/>
      <w:outlineLvl w:val="1"/>
    </w:pPr>
    <w:rPr>
      <w:rFonts w:asciiTheme="majorHAnsi" w:hAnsiTheme="majorHAnsi"/>
      <w:b/>
      <w:color w:val="2F5496" w:themeColor="accent1" w:themeShade="BF"/>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166"/>
    <w:pPr>
      <w:contextualSpacing/>
    </w:pPr>
    <w:rPr>
      <w:rFonts w:asciiTheme="majorHAnsi" w:eastAsiaTheme="majorEastAsia" w:hAnsiTheme="majorHAnsi" w:cstheme="majorBidi"/>
      <w:b/>
      <w:spacing w:val="-10"/>
      <w:kern w:val="28"/>
      <w:sz w:val="32"/>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3D1A8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584166"/>
    <w:rPr>
      <w:rFonts w:asciiTheme="majorHAnsi" w:eastAsiaTheme="majorEastAsia" w:hAnsiTheme="majorHAnsi" w:cstheme="majorBidi"/>
      <w:b/>
      <w:spacing w:val="-10"/>
      <w:kern w:val="28"/>
      <w:sz w:val="32"/>
      <w:szCs w:val="56"/>
      <w:lang w:val="en-CH"/>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6BF"/>
    <w:pPr>
      <w:spacing w:after="200" w:line="276" w:lineRule="auto"/>
      <w:ind w:left="720"/>
      <w:contextualSpacing/>
    </w:pPr>
    <w:rPr>
      <w:rFonts w:eastAsiaTheme="minorHAnsi" w:cstheme="minorBidi"/>
      <w:sz w:val="22"/>
      <w:szCs w:val="22"/>
      <w:lang w:val="en-US"/>
    </w:rPr>
  </w:style>
  <w:style w:type="paragraph" w:styleId="Bibliography">
    <w:name w:val="Bibliography"/>
    <w:basedOn w:val="Normal"/>
    <w:next w:val="Normal"/>
    <w:uiPriority w:val="37"/>
    <w:unhideWhenUsed/>
    <w:rsid w:val="00DD3EB6"/>
    <w:pPr>
      <w:tabs>
        <w:tab w:val="left" w:pos="380"/>
      </w:tabs>
      <w:ind w:left="384" w:hanging="384"/>
    </w:pPr>
  </w:style>
  <w:style w:type="paragraph" w:styleId="NormalWeb">
    <w:name w:val="Normal (Web)"/>
    <w:basedOn w:val="Normal"/>
    <w:uiPriority w:val="99"/>
    <w:unhideWhenUsed/>
    <w:rsid w:val="003A0507"/>
    <w:pPr>
      <w:spacing w:before="100" w:beforeAutospacing="1" w:after="100" w:afterAutospacing="1"/>
    </w:pPr>
  </w:style>
  <w:style w:type="paragraph" w:styleId="TOCHeading">
    <w:name w:val="TOC Heading"/>
    <w:basedOn w:val="Heading1"/>
    <w:next w:val="Normal"/>
    <w:uiPriority w:val="39"/>
    <w:unhideWhenUsed/>
    <w:qFormat/>
    <w:rsid w:val="00F236A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236A3"/>
    <w:pPr>
      <w:spacing w:before="120"/>
    </w:pPr>
    <w:rPr>
      <w:rFonts w:cstheme="minorHAnsi"/>
      <w:b/>
      <w:bCs/>
      <w:i/>
      <w:iCs/>
    </w:rPr>
  </w:style>
  <w:style w:type="paragraph" w:styleId="TOC2">
    <w:name w:val="toc 2"/>
    <w:basedOn w:val="Normal"/>
    <w:next w:val="Normal"/>
    <w:autoRedefine/>
    <w:uiPriority w:val="39"/>
    <w:unhideWhenUsed/>
    <w:rsid w:val="00F236A3"/>
    <w:pPr>
      <w:spacing w:before="120"/>
      <w:ind w:left="240"/>
    </w:pPr>
    <w:rPr>
      <w:rFonts w:cstheme="minorHAnsi"/>
      <w:b/>
      <w:bCs/>
      <w:sz w:val="22"/>
      <w:szCs w:val="22"/>
    </w:rPr>
  </w:style>
  <w:style w:type="paragraph" w:styleId="TOC3">
    <w:name w:val="toc 3"/>
    <w:basedOn w:val="Normal"/>
    <w:next w:val="Normal"/>
    <w:autoRedefine/>
    <w:uiPriority w:val="39"/>
    <w:unhideWhenUsed/>
    <w:rsid w:val="00F236A3"/>
    <w:pPr>
      <w:ind w:left="480"/>
    </w:pPr>
    <w:rPr>
      <w:rFonts w:cstheme="minorHAnsi"/>
      <w:sz w:val="20"/>
      <w:szCs w:val="20"/>
    </w:rPr>
  </w:style>
  <w:style w:type="paragraph" w:styleId="TOC4">
    <w:name w:val="toc 4"/>
    <w:basedOn w:val="Normal"/>
    <w:next w:val="Normal"/>
    <w:autoRedefine/>
    <w:uiPriority w:val="39"/>
    <w:semiHidden/>
    <w:unhideWhenUsed/>
    <w:rsid w:val="00F236A3"/>
    <w:pPr>
      <w:ind w:left="720"/>
    </w:pPr>
    <w:rPr>
      <w:rFonts w:cstheme="minorHAnsi"/>
      <w:sz w:val="20"/>
      <w:szCs w:val="20"/>
    </w:rPr>
  </w:style>
  <w:style w:type="paragraph" w:styleId="TOC5">
    <w:name w:val="toc 5"/>
    <w:basedOn w:val="Normal"/>
    <w:next w:val="Normal"/>
    <w:autoRedefine/>
    <w:uiPriority w:val="39"/>
    <w:semiHidden/>
    <w:unhideWhenUsed/>
    <w:rsid w:val="00F236A3"/>
    <w:pPr>
      <w:ind w:left="960"/>
    </w:pPr>
    <w:rPr>
      <w:rFonts w:cstheme="minorHAnsi"/>
      <w:sz w:val="20"/>
      <w:szCs w:val="20"/>
    </w:rPr>
  </w:style>
  <w:style w:type="paragraph" w:styleId="TOC6">
    <w:name w:val="toc 6"/>
    <w:basedOn w:val="Normal"/>
    <w:next w:val="Normal"/>
    <w:autoRedefine/>
    <w:uiPriority w:val="39"/>
    <w:semiHidden/>
    <w:unhideWhenUsed/>
    <w:rsid w:val="00F236A3"/>
    <w:pPr>
      <w:ind w:left="1200"/>
    </w:pPr>
    <w:rPr>
      <w:rFonts w:cstheme="minorHAnsi"/>
      <w:sz w:val="20"/>
      <w:szCs w:val="20"/>
    </w:rPr>
  </w:style>
  <w:style w:type="paragraph" w:styleId="TOC7">
    <w:name w:val="toc 7"/>
    <w:basedOn w:val="Normal"/>
    <w:next w:val="Normal"/>
    <w:autoRedefine/>
    <w:uiPriority w:val="39"/>
    <w:semiHidden/>
    <w:unhideWhenUsed/>
    <w:rsid w:val="00F236A3"/>
    <w:pPr>
      <w:ind w:left="1440"/>
    </w:pPr>
    <w:rPr>
      <w:rFonts w:cstheme="minorHAnsi"/>
      <w:sz w:val="20"/>
      <w:szCs w:val="20"/>
    </w:rPr>
  </w:style>
  <w:style w:type="paragraph" w:styleId="TOC8">
    <w:name w:val="toc 8"/>
    <w:basedOn w:val="Normal"/>
    <w:next w:val="Normal"/>
    <w:autoRedefine/>
    <w:uiPriority w:val="39"/>
    <w:semiHidden/>
    <w:unhideWhenUsed/>
    <w:rsid w:val="00F236A3"/>
    <w:pPr>
      <w:ind w:left="1680"/>
    </w:pPr>
    <w:rPr>
      <w:rFonts w:cstheme="minorHAnsi"/>
      <w:sz w:val="20"/>
      <w:szCs w:val="20"/>
    </w:rPr>
  </w:style>
  <w:style w:type="paragraph" w:styleId="TOC9">
    <w:name w:val="toc 9"/>
    <w:basedOn w:val="Normal"/>
    <w:next w:val="Normal"/>
    <w:autoRedefine/>
    <w:uiPriority w:val="39"/>
    <w:semiHidden/>
    <w:unhideWhenUsed/>
    <w:rsid w:val="00F236A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1682">
      <w:bodyDiv w:val="1"/>
      <w:marLeft w:val="0"/>
      <w:marRight w:val="0"/>
      <w:marTop w:val="0"/>
      <w:marBottom w:val="0"/>
      <w:divBdr>
        <w:top w:val="none" w:sz="0" w:space="0" w:color="auto"/>
        <w:left w:val="none" w:sz="0" w:space="0" w:color="auto"/>
        <w:bottom w:val="none" w:sz="0" w:space="0" w:color="auto"/>
        <w:right w:val="none" w:sz="0" w:space="0" w:color="auto"/>
      </w:divBdr>
    </w:div>
    <w:div w:id="100073898">
      <w:bodyDiv w:val="1"/>
      <w:marLeft w:val="0"/>
      <w:marRight w:val="0"/>
      <w:marTop w:val="0"/>
      <w:marBottom w:val="0"/>
      <w:divBdr>
        <w:top w:val="none" w:sz="0" w:space="0" w:color="auto"/>
        <w:left w:val="none" w:sz="0" w:space="0" w:color="auto"/>
        <w:bottom w:val="none" w:sz="0" w:space="0" w:color="auto"/>
        <w:right w:val="none" w:sz="0" w:space="0" w:color="auto"/>
      </w:divBdr>
    </w:div>
    <w:div w:id="276721135">
      <w:bodyDiv w:val="1"/>
      <w:marLeft w:val="0"/>
      <w:marRight w:val="0"/>
      <w:marTop w:val="0"/>
      <w:marBottom w:val="0"/>
      <w:divBdr>
        <w:top w:val="none" w:sz="0" w:space="0" w:color="auto"/>
        <w:left w:val="none" w:sz="0" w:space="0" w:color="auto"/>
        <w:bottom w:val="none" w:sz="0" w:space="0" w:color="auto"/>
        <w:right w:val="none" w:sz="0" w:space="0" w:color="auto"/>
      </w:divBdr>
    </w:div>
    <w:div w:id="305479592">
      <w:bodyDiv w:val="1"/>
      <w:marLeft w:val="0"/>
      <w:marRight w:val="0"/>
      <w:marTop w:val="0"/>
      <w:marBottom w:val="0"/>
      <w:divBdr>
        <w:top w:val="none" w:sz="0" w:space="0" w:color="auto"/>
        <w:left w:val="none" w:sz="0" w:space="0" w:color="auto"/>
        <w:bottom w:val="none" w:sz="0" w:space="0" w:color="auto"/>
        <w:right w:val="none" w:sz="0" w:space="0" w:color="auto"/>
      </w:divBdr>
    </w:div>
    <w:div w:id="432827002">
      <w:bodyDiv w:val="1"/>
      <w:marLeft w:val="0"/>
      <w:marRight w:val="0"/>
      <w:marTop w:val="0"/>
      <w:marBottom w:val="0"/>
      <w:divBdr>
        <w:top w:val="none" w:sz="0" w:space="0" w:color="auto"/>
        <w:left w:val="none" w:sz="0" w:space="0" w:color="auto"/>
        <w:bottom w:val="none" w:sz="0" w:space="0" w:color="auto"/>
        <w:right w:val="none" w:sz="0" w:space="0" w:color="auto"/>
      </w:divBdr>
      <w:divsChild>
        <w:div w:id="1145776825">
          <w:marLeft w:val="0"/>
          <w:marRight w:val="0"/>
          <w:marTop w:val="0"/>
          <w:marBottom w:val="0"/>
          <w:divBdr>
            <w:top w:val="none" w:sz="0" w:space="0" w:color="auto"/>
            <w:left w:val="none" w:sz="0" w:space="0" w:color="auto"/>
            <w:bottom w:val="none" w:sz="0" w:space="0" w:color="auto"/>
            <w:right w:val="none" w:sz="0" w:space="0" w:color="auto"/>
          </w:divBdr>
          <w:divsChild>
            <w:div w:id="1374571607">
              <w:marLeft w:val="0"/>
              <w:marRight w:val="0"/>
              <w:marTop w:val="0"/>
              <w:marBottom w:val="0"/>
              <w:divBdr>
                <w:top w:val="none" w:sz="0" w:space="0" w:color="auto"/>
                <w:left w:val="none" w:sz="0" w:space="0" w:color="auto"/>
                <w:bottom w:val="none" w:sz="0" w:space="0" w:color="auto"/>
                <w:right w:val="none" w:sz="0" w:space="0" w:color="auto"/>
              </w:divBdr>
              <w:divsChild>
                <w:div w:id="1007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1854">
      <w:bodyDiv w:val="1"/>
      <w:marLeft w:val="0"/>
      <w:marRight w:val="0"/>
      <w:marTop w:val="0"/>
      <w:marBottom w:val="0"/>
      <w:divBdr>
        <w:top w:val="none" w:sz="0" w:space="0" w:color="auto"/>
        <w:left w:val="none" w:sz="0" w:space="0" w:color="auto"/>
        <w:bottom w:val="none" w:sz="0" w:space="0" w:color="auto"/>
        <w:right w:val="none" w:sz="0" w:space="0" w:color="auto"/>
      </w:divBdr>
      <w:divsChild>
        <w:div w:id="305398308">
          <w:marLeft w:val="0"/>
          <w:marRight w:val="0"/>
          <w:marTop w:val="0"/>
          <w:marBottom w:val="0"/>
          <w:divBdr>
            <w:top w:val="none" w:sz="0" w:space="0" w:color="auto"/>
            <w:left w:val="none" w:sz="0" w:space="0" w:color="auto"/>
            <w:bottom w:val="none" w:sz="0" w:space="0" w:color="auto"/>
            <w:right w:val="none" w:sz="0" w:space="0" w:color="auto"/>
          </w:divBdr>
          <w:divsChild>
            <w:div w:id="1368261833">
              <w:marLeft w:val="0"/>
              <w:marRight w:val="0"/>
              <w:marTop w:val="0"/>
              <w:marBottom w:val="0"/>
              <w:divBdr>
                <w:top w:val="none" w:sz="0" w:space="0" w:color="auto"/>
                <w:left w:val="none" w:sz="0" w:space="0" w:color="auto"/>
                <w:bottom w:val="none" w:sz="0" w:space="0" w:color="auto"/>
                <w:right w:val="none" w:sz="0" w:space="0" w:color="auto"/>
              </w:divBdr>
              <w:divsChild>
                <w:div w:id="866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522868536">
      <w:bodyDiv w:val="1"/>
      <w:marLeft w:val="0"/>
      <w:marRight w:val="0"/>
      <w:marTop w:val="0"/>
      <w:marBottom w:val="0"/>
      <w:divBdr>
        <w:top w:val="none" w:sz="0" w:space="0" w:color="auto"/>
        <w:left w:val="none" w:sz="0" w:space="0" w:color="auto"/>
        <w:bottom w:val="none" w:sz="0" w:space="0" w:color="auto"/>
        <w:right w:val="none" w:sz="0" w:space="0" w:color="auto"/>
      </w:divBdr>
    </w:div>
    <w:div w:id="581990027">
      <w:bodyDiv w:val="1"/>
      <w:marLeft w:val="0"/>
      <w:marRight w:val="0"/>
      <w:marTop w:val="0"/>
      <w:marBottom w:val="0"/>
      <w:divBdr>
        <w:top w:val="none" w:sz="0" w:space="0" w:color="auto"/>
        <w:left w:val="none" w:sz="0" w:space="0" w:color="auto"/>
        <w:bottom w:val="none" w:sz="0" w:space="0" w:color="auto"/>
        <w:right w:val="none" w:sz="0" w:space="0" w:color="auto"/>
      </w:divBdr>
    </w:div>
    <w:div w:id="603880826">
      <w:bodyDiv w:val="1"/>
      <w:marLeft w:val="0"/>
      <w:marRight w:val="0"/>
      <w:marTop w:val="0"/>
      <w:marBottom w:val="0"/>
      <w:divBdr>
        <w:top w:val="none" w:sz="0" w:space="0" w:color="auto"/>
        <w:left w:val="none" w:sz="0" w:space="0" w:color="auto"/>
        <w:bottom w:val="none" w:sz="0" w:space="0" w:color="auto"/>
        <w:right w:val="none" w:sz="0" w:space="0" w:color="auto"/>
      </w:divBdr>
    </w:div>
    <w:div w:id="636228012">
      <w:bodyDiv w:val="1"/>
      <w:marLeft w:val="0"/>
      <w:marRight w:val="0"/>
      <w:marTop w:val="0"/>
      <w:marBottom w:val="0"/>
      <w:divBdr>
        <w:top w:val="none" w:sz="0" w:space="0" w:color="auto"/>
        <w:left w:val="none" w:sz="0" w:space="0" w:color="auto"/>
        <w:bottom w:val="none" w:sz="0" w:space="0" w:color="auto"/>
        <w:right w:val="none" w:sz="0" w:space="0" w:color="auto"/>
      </w:divBdr>
    </w:div>
    <w:div w:id="658584872">
      <w:bodyDiv w:val="1"/>
      <w:marLeft w:val="0"/>
      <w:marRight w:val="0"/>
      <w:marTop w:val="0"/>
      <w:marBottom w:val="0"/>
      <w:divBdr>
        <w:top w:val="none" w:sz="0" w:space="0" w:color="auto"/>
        <w:left w:val="none" w:sz="0" w:space="0" w:color="auto"/>
        <w:bottom w:val="none" w:sz="0" w:space="0" w:color="auto"/>
        <w:right w:val="none" w:sz="0" w:space="0" w:color="auto"/>
      </w:divBdr>
    </w:div>
    <w:div w:id="711930018">
      <w:bodyDiv w:val="1"/>
      <w:marLeft w:val="0"/>
      <w:marRight w:val="0"/>
      <w:marTop w:val="0"/>
      <w:marBottom w:val="0"/>
      <w:divBdr>
        <w:top w:val="none" w:sz="0" w:space="0" w:color="auto"/>
        <w:left w:val="none" w:sz="0" w:space="0" w:color="auto"/>
        <w:bottom w:val="none" w:sz="0" w:space="0" w:color="auto"/>
        <w:right w:val="none" w:sz="0" w:space="0" w:color="auto"/>
      </w:divBdr>
      <w:divsChild>
        <w:div w:id="601575904">
          <w:marLeft w:val="0"/>
          <w:marRight w:val="0"/>
          <w:marTop w:val="0"/>
          <w:marBottom w:val="0"/>
          <w:divBdr>
            <w:top w:val="none" w:sz="0" w:space="0" w:color="auto"/>
            <w:left w:val="none" w:sz="0" w:space="0" w:color="auto"/>
            <w:bottom w:val="none" w:sz="0" w:space="0" w:color="auto"/>
            <w:right w:val="none" w:sz="0" w:space="0" w:color="auto"/>
          </w:divBdr>
          <w:divsChild>
            <w:div w:id="1806581782">
              <w:marLeft w:val="0"/>
              <w:marRight w:val="0"/>
              <w:marTop w:val="0"/>
              <w:marBottom w:val="0"/>
              <w:divBdr>
                <w:top w:val="none" w:sz="0" w:space="0" w:color="auto"/>
                <w:left w:val="none" w:sz="0" w:space="0" w:color="auto"/>
                <w:bottom w:val="none" w:sz="0" w:space="0" w:color="auto"/>
                <w:right w:val="none" w:sz="0" w:space="0" w:color="auto"/>
              </w:divBdr>
              <w:divsChild>
                <w:div w:id="802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9129">
      <w:bodyDiv w:val="1"/>
      <w:marLeft w:val="0"/>
      <w:marRight w:val="0"/>
      <w:marTop w:val="0"/>
      <w:marBottom w:val="0"/>
      <w:divBdr>
        <w:top w:val="none" w:sz="0" w:space="0" w:color="auto"/>
        <w:left w:val="none" w:sz="0" w:space="0" w:color="auto"/>
        <w:bottom w:val="none" w:sz="0" w:space="0" w:color="auto"/>
        <w:right w:val="none" w:sz="0" w:space="0" w:color="auto"/>
      </w:divBdr>
      <w:divsChild>
        <w:div w:id="688066555">
          <w:marLeft w:val="0"/>
          <w:marRight w:val="0"/>
          <w:marTop w:val="0"/>
          <w:marBottom w:val="0"/>
          <w:divBdr>
            <w:top w:val="none" w:sz="0" w:space="0" w:color="auto"/>
            <w:left w:val="none" w:sz="0" w:space="0" w:color="auto"/>
            <w:bottom w:val="none" w:sz="0" w:space="0" w:color="auto"/>
            <w:right w:val="none" w:sz="0" w:space="0" w:color="auto"/>
          </w:divBdr>
          <w:divsChild>
            <w:div w:id="938492774">
              <w:marLeft w:val="0"/>
              <w:marRight w:val="0"/>
              <w:marTop w:val="0"/>
              <w:marBottom w:val="0"/>
              <w:divBdr>
                <w:top w:val="none" w:sz="0" w:space="0" w:color="auto"/>
                <w:left w:val="none" w:sz="0" w:space="0" w:color="auto"/>
                <w:bottom w:val="none" w:sz="0" w:space="0" w:color="auto"/>
                <w:right w:val="none" w:sz="0" w:space="0" w:color="auto"/>
              </w:divBdr>
              <w:divsChild>
                <w:div w:id="1741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167">
      <w:bodyDiv w:val="1"/>
      <w:marLeft w:val="0"/>
      <w:marRight w:val="0"/>
      <w:marTop w:val="0"/>
      <w:marBottom w:val="0"/>
      <w:divBdr>
        <w:top w:val="none" w:sz="0" w:space="0" w:color="auto"/>
        <w:left w:val="none" w:sz="0" w:space="0" w:color="auto"/>
        <w:bottom w:val="none" w:sz="0" w:space="0" w:color="auto"/>
        <w:right w:val="none" w:sz="0" w:space="0" w:color="auto"/>
      </w:divBdr>
    </w:div>
    <w:div w:id="790439837">
      <w:bodyDiv w:val="1"/>
      <w:marLeft w:val="0"/>
      <w:marRight w:val="0"/>
      <w:marTop w:val="0"/>
      <w:marBottom w:val="0"/>
      <w:divBdr>
        <w:top w:val="none" w:sz="0" w:space="0" w:color="auto"/>
        <w:left w:val="none" w:sz="0" w:space="0" w:color="auto"/>
        <w:bottom w:val="none" w:sz="0" w:space="0" w:color="auto"/>
        <w:right w:val="none" w:sz="0" w:space="0" w:color="auto"/>
      </w:divBdr>
    </w:div>
    <w:div w:id="837307278">
      <w:bodyDiv w:val="1"/>
      <w:marLeft w:val="0"/>
      <w:marRight w:val="0"/>
      <w:marTop w:val="0"/>
      <w:marBottom w:val="0"/>
      <w:divBdr>
        <w:top w:val="none" w:sz="0" w:space="0" w:color="auto"/>
        <w:left w:val="none" w:sz="0" w:space="0" w:color="auto"/>
        <w:bottom w:val="none" w:sz="0" w:space="0" w:color="auto"/>
        <w:right w:val="none" w:sz="0" w:space="0" w:color="auto"/>
      </w:divBdr>
      <w:divsChild>
        <w:div w:id="1805150827">
          <w:marLeft w:val="0"/>
          <w:marRight w:val="0"/>
          <w:marTop w:val="0"/>
          <w:marBottom w:val="0"/>
          <w:divBdr>
            <w:top w:val="none" w:sz="0" w:space="0" w:color="auto"/>
            <w:left w:val="none" w:sz="0" w:space="0" w:color="auto"/>
            <w:bottom w:val="none" w:sz="0" w:space="0" w:color="auto"/>
            <w:right w:val="none" w:sz="0" w:space="0" w:color="auto"/>
          </w:divBdr>
          <w:divsChild>
            <w:div w:id="2066836063">
              <w:marLeft w:val="0"/>
              <w:marRight w:val="0"/>
              <w:marTop w:val="0"/>
              <w:marBottom w:val="0"/>
              <w:divBdr>
                <w:top w:val="none" w:sz="0" w:space="0" w:color="auto"/>
                <w:left w:val="none" w:sz="0" w:space="0" w:color="auto"/>
                <w:bottom w:val="none" w:sz="0" w:space="0" w:color="auto"/>
                <w:right w:val="none" w:sz="0" w:space="0" w:color="auto"/>
              </w:divBdr>
              <w:divsChild>
                <w:div w:id="506334499">
                  <w:marLeft w:val="0"/>
                  <w:marRight w:val="0"/>
                  <w:marTop w:val="0"/>
                  <w:marBottom w:val="0"/>
                  <w:divBdr>
                    <w:top w:val="none" w:sz="0" w:space="0" w:color="auto"/>
                    <w:left w:val="none" w:sz="0" w:space="0" w:color="auto"/>
                    <w:bottom w:val="none" w:sz="0" w:space="0" w:color="auto"/>
                    <w:right w:val="none" w:sz="0" w:space="0" w:color="auto"/>
                  </w:divBdr>
                  <w:divsChild>
                    <w:div w:id="93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882">
              <w:marLeft w:val="0"/>
              <w:marRight w:val="0"/>
              <w:marTop w:val="0"/>
              <w:marBottom w:val="0"/>
              <w:divBdr>
                <w:top w:val="none" w:sz="0" w:space="0" w:color="auto"/>
                <w:left w:val="none" w:sz="0" w:space="0" w:color="auto"/>
                <w:bottom w:val="none" w:sz="0" w:space="0" w:color="auto"/>
                <w:right w:val="none" w:sz="0" w:space="0" w:color="auto"/>
              </w:divBdr>
              <w:divsChild>
                <w:div w:id="1893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3412">
      <w:bodyDiv w:val="1"/>
      <w:marLeft w:val="0"/>
      <w:marRight w:val="0"/>
      <w:marTop w:val="0"/>
      <w:marBottom w:val="0"/>
      <w:divBdr>
        <w:top w:val="none" w:sz="0" w:space="0" w:color="auto"/>
        <w:left w:val="none" w:sz="0" w:space="0" w:color="auto"/>
        <w:bottom w:val="none" w:sz="0" w:space="0" w:color="auto"/>
        <w:right w:val="none" w:sz="0" w:space="0" w:color="auto"/>
      </w:divBdr>
    </w:div>
    <w:div w:id="913199452">
      <w:bodyDiv w:val="1"/>
      <w:marLeft w:val="0"/>
      <w:marRight w:val="0"/>
      <w:marTop w:val="0"/>
      <w:marBottom w:val="0"/>
      <w:divBdr>
        <w:top w:val="none" w:sz="0" w:space="0" w:color="auto"/>
        <w:left w:val="none" w:sz="0" w:space="0" w:color="auto"/>
        <w:bottom w:val="none" w:sz="0" w:space="0" w:color="auto"/>
        <w:right w:val="none" w:sz="0" w:space="0" w:color="auto"/>
      </w:divBdr>
      <w:divsChild>
        <w:div w:id="208613030">
          <w:marLeft w:val="0"/>
          <w:marRight w:val="0"/>
          <w:marTop w:val="0"/>
          <w:marBottom w:val="0"/>
          <w:divBdr>
            <w:top w:val="none" w:sz="0" w:space="0" w:color="auto"/>
            <w:left w:val="none" w:sz="0" w:space="0" w:color="auto"/>
            <w:bottom w:val="none" w:sz="0" w:space="0" w:color="auto"/>
            <w:right w:val="none" w:sz="0" w:space="0" w:color="auto"/>
          </w:divBdr>
          <w:divsChild>
            <w:div w:id="602805498">
              <w:marLeft w:val="0"/>
              <w:marRight w:val="0"/>
              <w:marTop w:val="0"/>
              <w:marBottom w:val="0"/>
              <w:divBdr>
                <w:top w:val="none" w:sz="0" w:space="0" w:color="auto"/>
                <w:left w:val="none" w:sz="0" w:space="0" w:color="auto"/>
                <w:bottom w:val="none" w:sz="0" w:space="0" w:color="auto"/>
                <w:right w:val="none" w:sz="0" w:space="0" w:color="auto"/>
              </w:divBdr>
              <w:divsChild>
                <w:div w:id="1410083534">
                  <w:marLeft w:val="0"/>
                  <w:marRight w:val="0"/>
                  <w:marTop w:val="0"/>
                  <w:marBottom w:val="0"/>
                  <w:divBdr>
                    <w:top w:val="none" w:sz="0" w:space="0" w:color="auto"/>
                    <w:left w:val="none" w:sz="0" w:space="0" w:color="auto"/>
                    <w:bottom w:val="none" w:sz="0" w:space="0" w:color="auto"/>
                    <w:right w:val="none" w:sz="0" w:space="0" w:color="auto"/>
                  </w:divBdr>
                  <w:divsChild>
                    <w:div w:id="19267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127">
              <w:marLeft w:val="0"/>
              <w:marRight w:val="0"/>
              <w:marTop w:val="0"/>
              <w:marBottom w:val="0"/>
              <w:divBdr>
                <w:top w:val="none" w:sz="0" w:space="0" w:color="auto"/>
                <w:left w:val="none" w:sz="0" w:space="0" w:color="auto"/>
                <w:bottom w:val="none" w:sz="0" w:space="0" w:color="auto"/>
                <w:right w:val="none" w:sz="0" w:space="0" w:color="auto"/>
              </w:divBdr>
              <w:divsChild>
                <w:div w:id="984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80510">
      <w:bodyDiv w:val="1"/>
      <w:marLeft w:val="0"/>
      <w:marRight w:val="0"/>
      <w:marTop w:val="0"/>
      <w:marBottom w:val="0"/>
      <w:divBdr>
        <w:top w:val="none" w:sz="0" w:space="0" w:color="auto"/>
        <w:left w:val="none" w:sz="0" w:space="0" w:color="auto"/>
        <w:bottom w:val="none" w:sz="0" w:space="0" w:color="auto"/>
        <w:right w:val="none" w:sz="0" w:space="0" w:color="auto"/>
      </w:divBdr>
      <w:divsChild>
        <w:div w:id="1023214290">
          <w:marLeft w:val="0"/>
          <w:marRight w:val="0"/>
          <w:marTop w:val="0"/>
          <w:marBottom w:val="0"/>
          <w:divBdr>
            <w:top w:val="none" w:sz="0" w:space="0" w:color="auto"/>
            <w:left w:val="none" w:sz="0" w:space="0" w:color="auto"/>
            <w:bottom w:val="none" w:sz="0" w:space="0" w:color="auto"/>
            <w:right w:val="none" w:sz="0" w:space="0" w:color="auto"/>
          </w:divBdr>
          <w:divsChild>
            <w:div w:id="628895989">
              <w:marLeft w:val="0"/>
              <w:marRight w:val="0"/>
              <w:marTop w:val="0"/>
              <w:marBottom w:val="0"/>
              <w:divBdr>
                <w:top w:val="none" w:sz="0" w:space="0" w:color="auto"/>
                <w:left w:val="none" w:sz="0" w:space="0" w:color="auto"/>
                <w:bottom w:val="none" w:sz="0" w:space="0" w:color="auto"/>
                <w:right w:val="none" w:sz="0" w:space="0" w:color="auto"/>
              </w:divBdr>
              <w:divsChild>
                <w:div w:id="523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2047">
      <w:bodyDiv w:val="1"/>
      <w:marLeft w:val="0"/>
      <w:marRight w:val="0"/>
      <w:marTop w:val="0"/>
      <w:marBottom w:val="0"/>
      <w:divBdr>
        <w:top w:val="none" w:sz="0" w:space="0" w:color="auto"/>
        <w:left w:val="none" w:sz="0" w:space="0" w:color="auto"/>
        <w:bottom w:val="none" w:sz="0" w:space="0" w:color="auto"/>
        <w:right w:val="none" w:sz="0" w:space="0" w:color="auto"/>
      </w:divBdr>
      <w:divsChild>
        <w:div w:id="132022179">
          <w:marLeft w:val="0"/>
          <w:marRight w:val="0"/>
          <w:marTop w:val="0"/>
          <w:marBottom w:val="0"/>
          <w:divBdr>
            <w:top w:val="none" w:sz="0" w:space="0" w:color="auto"/>
            <w:left w:val="none" w:sz="0" w:space="0" w:color="auto"/>
            <w:bottom w:val="none" w:sz="0" w:space="0" w:color="auto"/>
            <w:right w:val="none" w:sz="0" w:space="0" w:color="auto"/>
          </w:divBdr>
          <w:divsChild>
            <w:div w:id="1391729880">
              <w:marLeft w:val="0"/>
              <w:marRight w:val="0"/>
              <w:marTop w:val="0"/>
              <w:marBottom w:val="0"/>
              <w:divBdr>
                <w:top w:val="none" w:sz="0" w:space="0" w:color="auto"/>
                <w:left w:val="none" w:sz="0" w:space="0" w:color="auto"/>
                <w:bottom w:val="none" w:sz="0" w:space="0" w:color="auto"/>
                <w:right w:val="none" w:sz="0" w:space="0" w:color="auto"/>
              </w:divBdr>
              <w:divsChild>
                <w:div w:id="404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217">
      <w:bodyDiv w:val="1"/>
      <w:marLeft w:val="0"/>
      <w:marRight w:val="0"/>
      <w:marTop w:val="0"/>
      <w:marBottom w:val="0"/>
      <w:divBdr>
        <w:top w:val="none" w:sz="0" w:space="0" w:color="auto"/>
        <w:left w:val="none" w:sz="0" w:space="0" w:color="auto"/>
        <w:bottom w:val="none" w:sz="0" w:space="0" w:color="auto"/>
        <w:right w:val="none" w:sz="0" w:space="0" w:color="auto"/>
      </w:divBdr>
    </w:div>
    <w:div w:id="1113330082">
      <w:bodyDiv w:val="1"/>
      <w:marLeft w:val="0"/>
      <w:marRight w:val="0"/>
      <w:marTop w:val="0"/>
      <w:marBottom w:val="0"/>
      <w:divBdr>
        <w:top w:val="none" w:sz="0" w:space="0" w:color="auto"/>
        <w:left w:val="none" w:sz="0" w:space="0" w:color="auto"/>
        <w:bottom w:val="none" w:sz="0" w:space="0" w:color="auto"/>
        <w:right w:val="none" w:sz="0" w:space="0" w:color="auto"/>
      </w:divBdr>
      <w:divsChild>
        <w:div w:id="860898030">
          <w:marLeft w:val="0"/>
          <w:marRight w:val="0"/>
          <w:marTop w:val="0"/>
          <w:marBottom w:val="0"/>
          <w:divBdr>
            <w:top w:val="none" w:sz="0" w:space="0" w:color="auto"/>
            <w:left w:val="none" w:sz="0" w:space="0" w:color="auto"/>
            <w:bottom w:val="none" w:sz="0" w:space="0" w:color="auto"/>
            <w:right w:val="none" w:sz="0" w:space="0" w:color="auto"/>
          </w:divBdr>
        </w:div>
      </w:divsChild>
    </w:div>
    <w:div w:id="1116558381">
      <w:bodyDiv w:val="1"/>
      <w:marLeft w:val="0"/>
      <w:marRight w:val="0"/>
      <w:marTop w:val="0"/>
      <w:marBottom w:val="0"/>
      <w:divBdr>
        <w:top w:val="none" w:sz="0" w:space="0" w:color="auto"/>
        <w:left w:val="none" w:sz="0" w:space="0" w:color="auto"/>
        <w:bottom w:val="none" w:sz="0" w:space="0" w:color="auto"/>
        <w:right w:val="none" w:sz="0" w:space="0" w:color="auto"/>
      </w:divBdr>
    </w:div>
    <w:div w:id="1242905685">
      <w:bodyDiv w:val="1"/>
      <w:marLeft w:val="0"/>
      <w:marRight w:val="0"/>
      <w:marTop w:val="0"/>
      <w:marBottom w:val="0"/>
      <w:divBdr>
        <w:top w:val="none" w:sz="0" w:space="0" w:color="auto"/>
        <w:left w:val="none" w:sz="0" w:space="0" w:color="auto"/>
        <w:bottom w:val="none" w:sz="0" w:space="0" w:color="auto"/>
        <w:right w:val="none" w:sz="0" w:space="0" w:color="auto"/>
      </w:divBdr>
    </w:div>
    <w:div w:id="1319533185">
      <w:bodyDiv w:val="1"/>
      <w:marLeft w:val="0"/>
      <w:marRight w:val="0"/>
      <w:marTop w:val="0"/>
      <w:marBottom w:val="0"/>
      <w:divBdr>
        <w:top w:val="none" w:sz="0" w:space="0" w:color="auto"/>
        <w:left w:val="none" w:sz="0" w:space="0" w:color="auto"/>
        <w:bottom w:val="none" w:sz="0" w:space="0" w:color="auto"/>
        <w:right w:val="none" w:sz="0" w:space="0" w:color="auto"/>
      </w:divBdr>
    </w:div>
    <w:div w:id="1354187977">
      <w:bodyDiv w:val="1"/>
      <w:marLeft w:val="0"/>
      <w:marRight w:val="0"/>
      <w:marTop w:val="0"/>
      <w:marBottom w:val="0"/>
      <w:divBdr>
        <w:top w:val="none" w:sz="0" w:space="0" w:color="auto"/>
        <w:left w:val="none" w:sz="0" w:space="0" w:color="auto"/>
        <w:bottom w:val="none" w:sz="0" w:space="0" w:color="auto"/>
        <w:right w:val="none" w:sz="0" w:space="0" w:color="auto"/>
      </w:divBdr>
    </w:div>
    <w:div w:id="1402021314">
      <w:bodyDiv w:val="1"/>
      <w:marLeft w:val="0"/>
      <w:marRight w:val="0"/>
      <w:marTop w:val="0"/>
      <w:marBottom w:val="0"/>
      <w:divBdr>
        <w:top w:val="none" w:sz="0" w:space="0" w:color="auto"/>
        <w:left w:val="none" w:sz="0" w:space="0" w:color="auto"/>
        <w:bottom w:val="none" w:sz="0" w:space="0" w:color="auto"/>
        <w:right w:val="none" w:sz="0" w:space="0" w:color="auto"/>
      </w:divBdr>
    </w:div>
    <w:div w:id="1411318193">
      <w:bodyDiv w:val="1"/>
      <w:marLeft w:val="0"/>
      <w:marRight w:val="0"/>
      <w:marTop w:val="0"/>
      <w:marBottom w:val="0"/>
      <w:divBdr>
        <w:top w:val="none" w:sz="0" w:space="0" w:color="auto"/>
        <w:left w:val="none" w:sz="0" w:space="0" w:color="auto"/>
        <w:bottom w:val="none" w:sz="0" w:space="0" w:color="auto"/>
        <w:right w:val="none" w:sz="0" w:space="0" w:color="auto"/>
      </w:divBdr>
    </w:div>
    <w:div w:id="1449277980">
      <w:bodyDiv w:val="1"/>
      <w:marLeft w:val="0"/>
      <w:marRight w:val="0"/>
      <w:marTop w:val="0"/>
      <w:marBottom w:val="0"/>
      <w:divBdr>
        <w:top w:val="none" w:sz="0" w:space="0" w:color="auto"/>
        <w:left w:val="none" w:sz="0" w:space="0" w:color="auto"/>
        <w:bottom w:val="none" w:sz="0" w:space="0" w:color="auto"/>
        <w:right w:val="none" w:sz="0" w:space="0" w:color="auto"/>
      </w:divBdr>
    </w:div>
    <w:div w:id="1513644390">
      <w:bodyDiv w:val="1"/>
      <w:marLeft w:val="0"/>
      <w:marRight w:val="0"/>
      <w:marTop w:val="0"/>
      <w:marBottom w:val="0"/>
      <w:divBdr>
        <w:top w:val="none" w:sz="0" w:space="0" w:color="auto"/>
        <w:left w:val="none" w:sz="0" w:space="0" w:color="auto"/>
        <w:bottom w:val="none" w:sz="0" w:space="0" w:color="auto"/>
        <w:right w:val="none" w:sz="0" w:space="0" w:color="auto"/>
      </w:divBdr>
      <w:divsChild>
        <w:div w:id="121065393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31539305">
      <w:bodyDiv w:val="1"/>
      <w:marLeft w:val="0"/>
      <w:marRight w:val="0"/>
      <w:marTop w:val="0"/>
      <w:marBottom w:val="0"/>
      <w:divBdr>
        <w:top w:val="none" w:sz="0" w:space="0" w:color="auto"/>
        <w:left w:val="none" w:sz="0" w:space="0" w:color="auto"/>
        <w:bottom w:val="none" w:sz="0" w:space="0" w:color="auto"/>
        <w:right w:val="none" w:sz="0" w:space="0" w:color="auto"/>
      </w:divBdr>
    </w:div>
    <w:div w:id="1797677900">
      <w:bodyDiv w:val="1"/>
      <w:marLeft w:val="0"/>
      <w:marRight w:val="0"/>
      <w:marTop w:val="0"/>
      <w:marBottom w:val="0"/>
      <w:divBdr>
        <w:top w:val="none" w:sz="0" w:space="0" w:color="auto"/>
        <w:left w:val="none" w:sz="0" w:space="0" w:color="auto"/>
        <w:bottom w:val="none" w:sz="0" w:space="0" w:color="auto"/>
        <w:right w:val="none" w:sz="0" w:space="0" w:color="auto"/>
      </w:divBdr>
      <w:divsChild>
        <w:div w:id="1830822463">
          <w:marLeft w:val="0"/>
          <w:marRight w:val="0"/>
          <w:marTop w:val="0"/>
          <w:marBottom w:val="0"/>
          <w:divBdr>
            <w:top w:val="none" w:sz="0" w:space="0" w:color="auto"/>
            <w:left w:val="none" w:sz="0" w:space="0" w:color="auto"/>
            <w:bottom w:val="none" w:sz="0" w:space="0" w:color="auto"/>
            <w:right w:val="none" w:sz="0" w:space="0" w:color="auto"/>
          </w:divBdr>
          <w:divsChild>
            <w:div w:id="1936744170">
              <w:marLeft w:val="0"/>
              <w:marRight w:val="0"/>
              <w:marTop w:val="0"/>
              <w:marBottom w:val="0"/>
              <w:divBdr>
                <w:top w:val="none" w:sz="0" w:space="0" w:color="auto"/>
                <w:left w:val="none" w:sz="0" w:space="0" w:color="auto"/>
                <w:bottom w:val="none" w:sz="0" w:space="0" w:color="auto"/>
                <w:right w:val="none" w:sz="0" w:space="0" w:color="auto"/>
              </w:divBdr>
              <w:divsChild>
                <w:div w:id="1945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0564">
      <w:bodyDiv w:val="1"/>
      <w:marLeft w:val="0"/>
      <w:marRight w:val="0"/>
      <w:marTop w:val="0"/>
      <w:marBottom w:val="0"/>
      <w:divBdr>
        <w:top w:val="none" w:sz="0" w:space="0" w:color="auto"/>
        <w:left w:val="none" w:sz="0" w:space="0" w:color="auto"/>
        <w:bottom w:val="none" w:sz="0" w:space="0" w:color="auto"/>
        <w:right w:val="none" w:sz="0" w:space="0" w:color="auto"/>
      </w:divBdr>
    </w:div>
    <w:div w:id="1892232555">
      <w:bodyDiv w:val="1"/>
      <w:marLeft w:val="0"/>
      <w:marRight w:val="0"/>
      <w:marTop w:val="0"/>
      <w:marBottom w:val="0"/>
      <w:divBdr>
        <w:top w:val="none" w:sz="0" w:space="0" w:color="auto"/>
        <w:left w:val="none" w:sz="0" w:space="0" w:color="auto"/>
        <w:bottom w:val="none" w:sz="0" w:space="0" w:color="auto"/>
        <w:right w:val="none" w:sz="0" w:space="0" w:color="auto"/>
      </w:divBdr>
    </w:div>
    <w:div w:id="1907179981">
      <w:bodyDiv w:val="1"/>
      <w:marLeft w:val="0"/>
      <w:marRight w:val="0"/>
      <w:marTop w:val="0"/>
      <w:marBottom w:val="0"/>
      <w:divBdr>
        <w:top w:val="none" w:sz="0" w:space="0" w:color="auto"/>
        <w:left w:val="none" w:sz="0" w:space="0" w:color="auto"/>
        <w:bottom w:val="none" w:sz="0" w:space="0" w:color="auto"/>
        <w:right w:val="none" w:sz="0" w:space="0" w:color="auto"/>
      </w:divBdr>
      <w:divsChild>
        <w:div w:id="1451557364">
          <w:marLeft w:val="0"/>
          <w:marRight w:val="0"/>
          <w:marTop w:val="0"/>
          <w:marBottom w:val="0"/>
          <w:divBdr>
            <w:top w:val="none" w:sz="0" w:space="0" w:color="auto"/>
            <w:left w:val="none" w:sz="0" w:space="0" w:color="auto"/>
            <w:bottom w:val="none" w:sz="0" w:space="0" w:color="auto"/>
            <w:right w:val="none" w:sz="0" w:space="0" w:color="auto"/>
          </w:divBdr>
          <w:divsChild>
            <w:div w:id="713625518">
              <w:marLeft w:val="0"/>
              <w:marRight w:val="0"/>
              <w:marTop w:val="0"/>
              <w:marBottom w:val="0"/>
              <w:divBdr>
                <w:top w:val="none" w:sz="0" w:space="0" w:color="auto"/>
                <w:left w:val="none" w:sz="0" w:space="0" w:color="auto"/>
                <w:bottom w:val="none" w:sz="0" w:space="0" w:color="auto"/>
                <w:right w:val="none" w:sz="0" w:space="0" w:color="auto"/>
              </w:divBdr>
              <w:divsChild>
                <w:div w:id="1478691385">
                  <w:marLeft w:val="0"/>
                  <w:marRight w:val="0"/>
                  <w:marTop w:val="0"/>
                  <w:marBottom w:val="0"/>
                  <w:divBdr>
                    <w:top w:val="none" w:sz="0" w:space="0" w:color="auto"/>
                    <w:left w:val="none" w:sz="0" w:space="0" w:color="auto"/>
                    <w:bottom w:val="none" w:sz="0" w:space="0" w:color="auto"/>
                    <w:right w:val="none" w:sz="0" w:space="0" w:color="auto"/>
                  </w:divBdr>
                  <w:divsChild>
                    <w:div w:id="1426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897">
              <w:marLeft w:val="0"/>
              <w:marRight w:val="0"/>
              <w:marTop w:val="0"/>
              <w:marBottom w:val="0"/>
              <w:divBdr>
                <w:top w:val="none" w:sz="0" w:space="0" w:color="auto"/>
                <w:left w:val="none" w:sz="0" w:space="0" w:color="auto"/>
                <w:bottom w:val="none" w:sz="0" w:space="0" w:color="auto"/>
                <w:right w:val="none" w:sz="0" w:space="0" w:color="auto"/>
              </w:divBdr>
              <w:divsChild>
                <w:div w:id="22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1788">
      <w:bodyDiv w:val="1"/>
      <w:marLeft w:val="0"/>
      <w:marRight w:val="0"/>
      <w:marTop w:val="0"/>
      <w:marBottom w:val="0"/>
      <w:divBdr>
        <w:top w:val="none" w:sz="0" w:space="0" w:color="auto"/>
        <w:left w:val="none" w:sz="0" w:space="0" w:color="auto"/>
        <w:bottom w:val="none" w:sz="0" w:space="0" w:color="auto"/>
        <w:right w:val="none" w:sz="0" w:space="0" w:color="auto"/>
      </w:divBdr>
    </w:div>
    <w:div w:id="2104492190">
      <w:bodyDiv w:val="1"/>
      <w:marLeft w:val="0"/>
      <w:marRight w:val="0"/>
      <w:marTop w:val="0"/>
      <w:marBottom w:val="0"/>
      <w:divBdr>
        <w:top w:val="none" w:sz="0" w:space="0" w:color="auto"/>
        <w:left w:val="none" w:sz="0" w:space="0" w:color="auto"/>
        <w:bottom w:val="none" w:sz="0" w:space="0" w:color="auto"/>
        <w:right w:val="none" w:sz="0" w:space="0" w:color="auto"/>
      </w:divBdr>
    </w:div>
    <w:div w:id="2116750440">
      <w:bodyDiv w:val="1"/>
      <w:marLeft w:val="0"/>
      <w:marRight w:val="0"/>
      <w:marTop w:val="0"/>
      <w:marBottom w:val="0"/>
      <w:divBdr>
        <w:top w:val="none" w:sz="0" w:space="0" w:color="auto"/>
        <w:left w:val="none" w:sz="0" w:space="0" w:color="auto"/>
        <w:bottom w:val="none" w:sz="0" w:space="0" w:color="auto"/>
        <w:right w:val="none" w:sz="0" w:space="0" w:color="auto"/>
      </w:divBdr>
    </w:div>
    <w:div w:id="214427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5319201/" TargetMode="External"/><Relationship Id="rId18" Type="http://schemas.openxmlformats.org/officeDocument/2006/relationships/hyperlink" Target="https://database.ich.org/sites/default/files/M3_R2__Guideline.pdf" TargetMode="External"/><Relationship Id="rId26" Type="http://schemas.openxmlformats.org/officeDocument/2006/relationships/hyperlink" Target="https://database.ich.org/sites/default/files/E6_R2_Addendum.pdf" TargetMode="External"/><Relationship Id="rId3" Type="http://schemas.openxmlformats.org/officeDocument/2006/relationships/numbering" Target="numbering.xml"/><Relationship Id="rId21" Type="http://schemas.openxmlformats.org/officeDocument/2006/relationships/hyperlink" Target="http://www.nature.com/news/master-protocol-aims-to-revamp-cancer-trials-1.13176" TargetMode="External"/><Relationship Id="rId34" Type="http://schemas.openxmlformats.org/officeDocument/2006/relationships/fontTable" Target="fontTable.xml"/><Relationship Id="rId7" Type="http://schemas.openxmlformats.org/officeDocument/2006/relationships/hyperlink" Target="https://en.wikipedia.org/wiki/Protein_dimer" TargetMode="External"/><Relationship Id="rId12" Type="http://schemas.openxmlformats.org/officeDocument/2006/relationships/hyperlink" Target="https://doi.org/10.1371/journal.pone.0216095" TargetMode="External"/><Relationship Id="rId17" Type="http://schemas.openxmlformats.org/officeDocument/2006/relationships/hyperlink" Target="https://health.ec.europa.eu/system/files/2016-11/18540104en_en_0.pdf" TargetMode="External"/><Relationship Id="rId25" Type="http://schemas.openxmlformats.org/officeDocument/2006/relationships/hyperlink" Target="https://www.fda.gov/regulatory-information/food-and-drug-administration-safety-and-innovation-act-fdasia/frequently-asked-questions-breakthrough-therapies" TargetMode="External"/><Relationship Id="rId33" Type="http://schemas.openxmlformats.org/officeDocument/2006/relationships/hyperlink" Target="https://ec.europa.eu/health/sites/health/files/files/eudralex/vol-10/2008_11/vpl10_an5_10-2008_en.pdf" TargetMode="External"/><Relationship Id="rId2" Type="http://schemas.openxmlformats.org/officeDocument/2006/relationships/customXml" Target="../customXml/item2.xml"/><Relationship Id="rId16" Type="http://schemas.openxmlformats.org/officeDocument/2006/relationships/hyperlink" Target="https://health.ec.europa.eu/medicinal-products/eudralex/eudralex-volume-10_en" TargetMode="External"/><Relationship Id="rId20" Type="http://schemas.openxmlformats.org/officeDocument/2006/relationships/hyperlink" Target="https://www.ema.europa.eu/en/requirements-chemical-pharmaceutical-quality-documentation-concerning-investigational-medicinal" TargetMode="External"/><Relationship Id="rId29" Type="http://schemas.openxmlformats.org/officeDocument/2006/relationships/hyperlink" Target="https://health.ec.europa.eu/system/files/2016-11/18540104en_en_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hyperlink" Target="https://www.fda.gov/regulatory-information/food-and-drug-administration-safety-and-innovation-act-fdasia/fact-sheet-breakthrough-therapies" TargetMode="External"/><Relationship Id="rId32" Type="http://schemas.openxmlformats.org/officeDocument/2006/relationships/hyperlink" Target="https://health.ec.europa.eu/medicinal-products/eudralex/eudralex-volume-10_en" TargetMode="External"/><Relationship Id="rId5" Type="http://schemas.openxmlformats.org/officeDocument/2006/relationships/settings" Target="settings.xml"/><Relationship Id="rId15" Type="http://schemas.openxmlformats.org/officeDocument/2006/relationships/hyperlink" Target="https://ec.europa.eu/health/documents/eudralex/vol-10_en" TargetMode="External"/><Relationship Id="rId23" Type="http://schemas.openxmlformats.org/officeDocument/2006/relationships/hyperlink" Target="https://www.ema.europa.eu/en/human-regulatory/research-development/prime-priority-medicines" TargetMode="External"/><Relationship Id="rId28" Type="http://schemas.openxmlformats.org/officeDocument/2006/relationships/hyperlink" Target="https://health.ec.europa.eu/medicinal-products/eudralex/eudralex-volume-10_en" TargetMode="External"/><Relationship Id="rId36" Type="http://schemas.openxmlformats.org/officeDocument/2006/relationships/theme" Target="theme/theme1.xml"/><Relationship Id="rId10" Type="http://schemas.openxmlformats.org/officeDocument/2006/relationships/hyperlink" Target="https://en.wikipedia.org/wiki/Trastuzumab" TargetMode="External"/><Relationship Id="rId19" Type="http://schemas.openxmlformats.org/officeDocument/2006/relationships/hyperlink" Target="https://www.ich.org/page/safety-guidelines" TargetMode="External"/><Relationship Id="rId31" Type="http://schemas.openxmlformats.org/officeDocument/2006/relationships/hyperlink" Target="https://www.ema.europa.eu/en/human-regulatory/research-development/scientific-advice-protocol-assistance" TargetMode="External"/><Relationship Id="rId4" Type="http://schemas.openxmlformats.org/officeDocument/2006/relationships/styles" Target="styles.xml"/><Relationship Id="rId9" Type="http://schemas.openxmlformats.org/officeDocument/2006/relationships/hyperlink" Target="https://en.wikipedia.org/wiki/Genentech" TargetMode="External"/><Relationship Id="rId14" Type="http://schemas.openxmlformats.org/officeDocument/2006/relationships/hyperlink" Target="https://journal.emwa.org/preclinical-studies/an-introduction-to-little-known-aspects-of-nonclinical-regulatory-writing/" TargetMode="External"/><Relationship Id="rId22" Type="http://schemas.openxmlformats.org/officeDocument/2006/relationships/hyperlink" Target="http://www.nejm.org/doi/full/10.1056/NEJMra1510062" TargetMode="External"/><Relationship Id="rId27" Type="http://schemas.openxmlformats.org/officeDocument/2006/relationships/hyperlink" Target="https://ec.europa.eu/health/documents/eudralex/vol-10_en" TargetMode="External"/><Relationship Id="rId30" Type="http://schemas.openxmlformats.org/officeDocument/2006/relationships/hyperlink" Target="https://www.pei.de/EN/information/license-applicants/advice/scientific-advice/scientific-advice-node.html" TargetMode="External"/><Relationship Id="rId35" Type="http://schemas.microsoft.com/office/2011/relationships/people" Target="people.xml"/><Relationship Id="rId8" Type="http://schemas.openxmlformats.org/officeDocument/2006/relationships/hyperlink" Target="https://en.wikipedia.org/wiki/Pertuzum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go:gDocsCustomXmlDataStorage xmlns:go="http://customooxmlschemas.google.com/" xmlns:r="http://schemas.openxmlformats.org/officeDocument/2006/relationships">
  <go:docsCustomData xmlns:go="http://customooxmlschemas.google.com/" roundtripDataSignature="AMtx7mhatPU6ZDFB00Jrn59BOrJti+pSpQ==">AMUW2mUz4NSiRvf1WxHOzH+Jl5LkwGP5pxvYm4hyaEKhwaeka1jV3piOIwafFOqh8FnbNVF9JJYxowMVsfFco48543KTHlCW0Pd6EN26W0iMAcUU+CAOmys=</go:docsCustomData>
</go:gDocsCustomXmlDataStorage>
</file>

<file path=customXml/itemProps1.xml><?xml version="1.0" encoding="utf-8"?>
<ds:datastoreItem xmlns:ds="http://schemas.openxmlformats.org/officeDocument/2006/customXml" ds:itemID="{5EFD8C4F-8C94-5640-93EE-1EA3313C3F7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5982</Words>
  <Characters>34103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36</cp:revision>
  <dcterms:created xsi:type="dcterms:W3CDTF">2022-08-25T11:28:00Z</dcterms:created>
  <dcterms:modified xsi:type="dcterms:W3CDTF">2022-09-01T10:01:00Z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id="ts9CtqbO"/&gt;&lt;style id="http://www.zotero.org/styles/ieee" locale="en-US" hasBibliography="1" bibliographyStyleHasBeenSet="1"/&gt;&lt;prefs&gt;&lt;pref name="fieldType" value="Field"/&gt;&lt;/prefs&gt;&lt;/data&gt;</vt:lpwstr>
  </property>
</Properties>
</file>