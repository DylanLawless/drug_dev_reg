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Product description</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Aim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strike w:val="1"/>
          <w:rtl w:val="0"/>
        </w:rPr>
        <w:t xml:space="preserve">Provide some existing examples as basis</w:t>
      </w:r>
      <w:r w:rsidDel="00000000" w:rsidR="00000000" w:rsidRPr="00000000">
        <w:rPr>
          <w:rFonts w:ascii="Calibri" w:cs="Calibri" w:eastAsia="Calibri" w:hAnsi="Calibri"/>
          <w:rtl w:val="0"/>
        </w:rPr>
        <w:t xml:space="preserve">. Completed in product_description_examples.docx.</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2. Decide on the product name/mechanism this week.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2. Reproduce the provided example - “Case Study Group C Drug Project Description.docx”.</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3. To be uploaded to moodle by Thurs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Sept (but sooner would be better).</w:t>
      </w:r>
    </w:p>
    <w:p w:rsidR="00000000" w:rsidDel="00000000" w:rsidP="00000000" w:rsidRDefault="00000000" w:rsidRPr="00000000" w14:paraId="00000008">
      <w:pPr>
        <w:pStyle w:val="Heading1"/>
        <w:rPr/>
      </w:pPr>
      <w:r w:rsidDel="00000000" w:rsidR="00000000" w:rsidRPr="00000000">
        <w:rPr>
          <w:rtl w:val="0"/>
        </w:rPr>
        <w:t xml:space="preserve">Decided</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1. Our drug is mAb oncology treatment.</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2. It will be approved for subcutaneous administration: </w:t>
      </w:r>
      <w:hyperlink r:id="rId7">
        <w:r w:rsidDel="00000000" w:rsidR="00000000" w:rsidRPr="00000000">
          <w:rPr>
            <w:rFonts w:ascii="Calibri" w:cs="Calibri" w:eastAsia="Calibri" w:hAnsi="Calibri"/>
            <w:color w:val="0563c1"/>
            <w:u w:val="single"/>
            <w:rtl w:val="0"/>
          </w:rPr>
          <w:t xml:space="preserve">example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3. From the four styles of stems, it is a “-mig” multi-immunoglobulin (e.g. </w:t>
      </w:r>
      <w:hyperlink r:id="rId8">
        <w:r w:rsidDel="00000000" w:rsidR="00000000" w:rsidRPr="00000000">
          <w:rPr>
            <w:rFonts w:ascii="Calibri" w:cs="Calibri" w:eastAsia="Calibri" w:hAnsi="Calibri"/>
            <w:color w:val="0563c1"/>
            <w:u w:val="single"/>
            <w:rtl w:val="0"/>
          </w:rPr>
          <w:t xml:space="preserve">BsMAb</w:t>
        </w:r>
      </w:hyperlink>
      <w:r w:rsidDel="00000000" w:rsidR="00000000" w:rsidRPr="00000000">
        <w:rPr>
          <w:rFonts w:ascii="Calibri" w:cs="Calibri" w:eastAsia="Calibri" w:hAnsi="Calibri"/>
          <w:rtl w:val="0"/>
        </w:rPr>
        <w:t xml:space="preserve">) which has </w:t>
      </w:r>
      <w:hyperlink r:id="rId9">
        <w:r w:rsidDel="00000000" w:rsidR="00000000" w:rsidRPr="00000000">
          <w:rPr>
            <w:rFonts w:ascii="Calibri" w:cs="Calibri" w:eastAsia="Calibri" w:hAnsi="Calibri"/>
            <w:color w:val="0563c1"/>
            <w:u w:val="single"/>
            <w:rtl w:val="0"/>
          </w:rPr>
          <w:t xml:space="preserve">advantages</w:t>
        </w:r>
      </w:hyperlink>
      <w:r w:rsidDel="00000000" w:rsidR="00000000" w:rsidRPr="00000000">
        <w:rPr>
          <w:rFonts w:ascii="Calibri" w:cs="Calibri" w:eastAsia="Calibri" w:hAnsi="Calibri"/>
          <w:rtl w:val="0"/>
        </w:rPr>
        <w:t xml:space="preserve"> over of naturally occurring Abs.</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Our product: option 1</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Product name</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Treatment</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rtl w:val="0"/>
        </w:rPr>
        <w:t xml:space="preserve">Delivery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Subcutaneous administration.</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rtl w:val="0"/>
        </w:rPr>
        <w:t xml:space="preserve">Mechanism/target</w:t>
      </w: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Discussion</w:t>
      </w: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Our product: option 2</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Product name</w:t>
      </w:r>
      <w:r w:rsidDel="00000000" w:rsidR="00000000" w:rsidRPr="00000000">
        <w:rPr>
          <w:rFonts w:ascii="Calibri" w:cs="Calibri" w:eastAsia="Calibri" w:hAnsi="Calibri"/>
          <w:rtl w:val="0"/>
        </w:rPr>
        <w:t xml:space="preserve">: Hertumig.</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rtl w:val="0"/>
        </w:rPr>
        <w:t xml:space="preserve">Treatment</w:t>
      </w:r>
      <w:r w:rsidDel="00000000" w:rsidR="00000000" w:rsidRPr="00000000">
        <w:rPr>
          <w:rFonts w:ascii="Calibri" w:cs="Calibri" w:eastAsia="Calibri" w:hAnsi="Calibri"/>
          <w:rtl w:val="0"/>
        </w:rPr>
        <w:t xml:space="preserve">: Treatment of HER2 receptor positive breast cancer.</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Delivery</w:t>
      </w:r>
      <w:r w:rsidDel="00000000" w:rsidR="00000000" w:rsidRPr="00000000">
        <w:rPr>
          <w:rFonts w:ascii="Calibri" w:cs="Calibri" w:eastAsia="Calibri" w:hAnsi="Calibri"/>
          <w:rtl w:val="0"/>
        </w:rPr>
        <w:t xml:space="preserve">: Subcutaneous administration.</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rtl w:val="0"/>
        </w:rPr>
        <w:t xml:space="preserve">Mechanism/target</w:t>
      </w:r>
      <w:r w:rsidDel="00000000" w:rsidR="00000000" w:rsidRPr="00000000">
        <w:rPr>
          <w:rFonts w:ascii="Calibri" w:cs="Calibri" w:eastAsia="Calibri" w:hAnsi="Calibri"/>
          <w:rtl w:val="0"/>
        </w:rPr>
        <w:t xml:space="preserve">: Similar to the mode of action from Pertuzumab and Herceptin (as illustrated in Figure 1), Hertumig targets a newly defined antigen of HER2 which inhibits the </w:t>
      </w:r>
      <w:hyperlink r:id="rId10">
        <w:r w:rsidDel="00000000" w:rsidR="00000000" w:rsidRPr="00000000">
          <w:rPr>
            <w:rFonts w:ascii="Calibri" w:cs="Calibri" w:eastAsia="Calibri" w:hAnsi="Calibri"/>
            <w:color w:val="0563c1"/>
            <w:u w:val="single"/>
            <w:rtl w:val="0"/>
          </w:rPr>
          <w:t xml:space="preserve">dimerization</w:t>
        </w:r>
      </w:hyperlink>
      <w:r w:rsidDel="00000000" w:rsidR="00000000" w:rsidRPr="00000000">
        <w:rPr>
          <w:rFonts w:ascii="Calibri" w:cs="Calibri" w:eastAsia="Calibri" w:hAnsi="Calibri"/>
          <w:rtl w:val="0"/>
        </w:rPr>
        <w:t xml:space="preserve"> with other HER receptors, thereby preventing </w:t>
      </w:r>
      <w:hyperlink r:id="rId11">
        <w:r w:rsidDel="00000000" w:rsidR="00000000" w:rsidRPr="00000000">
          <w:rPr>
            <w:rFonts w:ascii="Calibri" w:cs="Calibri" w:eastAsia="Calibri" w:hAnsi="Calibri"/>
            <w:color w:val="0563c1"/>
            <w:u w:val="single"/>
            <w:rtl w:val="0"/>
          </w:rPr>
          <w:t xml:space="preserve">signa</w:t>
        </w:r>
      </w:hyperlink>
      <w:sdt>
        <w:sdtPr>
          <w:tag w:val="goog_rdk_0"/>
        </w:sdtPr>
        <w:sdtContent>
          <w:del w:author="Raluca Ganea" w:id="0" w:date="2022-09-01T08:58:23Z">
            <w:r w:rsidDel="00000000" w:rsidR="00000000" w:rsidRPr="00000000">
              <w:fldChar w:fldCharType="begin"/>
            </w:r>
            <w:r w:rsidDel="00000000" w:rsidR="00000000" w:rsidRPr="00000000">
              <w:delInstrText xml:space="preserve">HYPERLINK "https://en.wikipedia.org/wiki/HER2/neu#Signal_transduction"</w:delInstrText>
            </w:r>
            <w:r w:rsidDel="00000000" w:rsidR="00000000" w:rsidRPr="00000000">
              <w:fldChar w:fldCharType="separate"/>
            </w:r>
            <w:r w:rsidDel="00000000" w:rsidR="00000000" w:rsidRPr="00000000">
              <w:rPr>
                <w:rFonts w:ascii="Calibri" w:cs="Calibri" w:eastAsia="Calibri" w:hAnsi="Calibri"/>
                <w:color w:val="0563c1"/>
                <w:u w:val="single"/>
                <w:rtl w:val="0"/>
              </w:rPr>
              <w:delText xml:space="preserve">l</w:delText>
            </w:r>
            <w:r w:rsidDel="00000000" w:rsidR="00000000" w:rsidRPr="00000000">
              <w:fldChar w:fldCharType="end"/>
            </w:r>
          </w:del>
        </w:sdtContent>
      </w:sdt>
      <w:hyperlink r:id="rId12">
        <w:r w:rsidDel="00000000" w:rsidR="00000000" w:rsidRPr="00000000">
          <w:rPr>
            <w:rFonts w:ascii="Calibri" w:cs="Calibri" w:eastAsia="Calibri" w:hAnsi="Calibri"/>
            <w:color w:val="0563c1"/>
            <w:u w:val="single"/>
            <w:rtl w:val="0"/>
          </w:rPr>
          <w:t xml:space="preserve">ling</w:t>
        </w:r>
      </w:hyperlink>
      <w:r w:rsidDel="00000000" w:rsidR="00000000" w:rsidRPr="00000000">
        <w:rPr>
          <w:rFonts w:ascii="Calibri" w:cs="Calibri" w:eastAsia="Calibri" w:hAnsi="Calibri"/>
          <w:rtl w:val="0"/>
        </w:rPr>
        <w:t xml:space="preserve"> in ways that promote cell growth and proliferation. HER2 positive breast cancer is caused by ERBB2 gene amplification that results in overexpression of HER2 in approximately 15-30% of breast cancer tumors. Stimulates cell proliferation and cell growth. (Text from Wiki, to be modified if used). It is a bispecific monoclonal antibody (BsMAb) which targets two epitopes.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Discussion</w:t>
      </w:r>
      <w:r w:rsidDel="00000000" w:rsidR="00000000" w:rsidRPr="00000000">
        <w:rPr>
          <w:rFonts w:ascii="Calibri" w:cs="Calibri" w:eastAsia="Calibri" w:hAnsi="Calibri"/>
          <w:rtl w:val="0"/>
        </w:rPr>
        <w:t xml:space="preserve">: Typical example of a hypothetical classical mAb. Similar to </w:t>
      </w:r>
      <w:hyperlink r:id="rId13">
        <w:r w:rsidDel="00000000" w:rsidR="00000000" w:rsidRPr="00000000">
          <w:rPr>
            <w:rFonts w:ascii="Calibri" w:cs="Calibri" w:eastAsia="Calibri" w:hAnsi="Calibri"/>
            <w:color w:val="0563c1"/>
            <w:u w:val="single"/>
            <w:rtl w:val="0"/>
          </w:rPr>
          <w:t xml:space="preserve">Pertuzumab</w:t>
        </w:r>
      </w:hyperlink>
      <w:r w:rsidDel="00000000" w:rsidR="00000000" w:rsidRPr="00000000">
        <w:rPr>
          <w:rFonts w:ascii="Calibri" w:cs="Calibri" w:eastAsia="Calibri" w:hAnsi="Calibri"/>
          <w:rtl w:val="0"/>
        </w:rPr>
        <w:t xml:space="preserve"> (RG6264, Perjeta) from </w:t>
      </w:r>
      <w:hyperlink r:id="rId14">
        <w:r w:rsidDel="00000000" w:rsidR="00000000" w:rsidRPr="00000000">
          <w:rPr>
            <w:rFonts w:ascii="Calibri" w:cs="Calibri" w:eastAsia="Calibri" w:hAnsi="Calibri"/>
            <w:color w:val="0563c1"/>
            <w:u w:val="single"/>
            <w:rtl w:val="0"/>
          </w:rPr>
          <w:t xml:space="preserve">Genentech</w:t>
        </w:r>
      </w:hyperlink>
      <w:r w:rsidDel="00000000" w:rsidR="00000000" w:rsidRPr="00000000">
        <w:rPr>
          <w:rFonts w:ascii="Calibri" w:cs="Calibri" w:eastAsia="Calibri" w:hAnsi="Calibri"/>
          <w:rtl w:val="0"/>
        </w:rPr>
        <w:t xml:space="preserve"> which was first approved in 2012, Europe in 2013, etc. Similar to </w:t>
      </w:r>
      <w:hyperlink r:id="rId15">
        <w:r w:rsidDel="00000000" w:rsidR="00000000" w:rsidRPr="00000000">
          <w:rPr>
            <w:rFonts w:ascii="Calibri" w:cs="Calibri" w:eastAsia="Calibri" w:hAnsi="Calibri"/>
            <w:color w:val="0563c1"/>
            <w:u w:val="single"/>
            <w:rtl w:val="0"/>
          </w:rPr>
          <w:t xml:space="preserve">Trastuzumab</w:t>
        </w:r>
      </w:hyperlink>
      <w:r w:rsidDel="00000000" w:rsidR="00000000" w:rsidRPr="00000000">
        <w:rPr>
          <w:rFonts w:ascii="Calibri" w:cs="Calibri" w:eastAsia="Calibri" w:hAnsi="Calibri"/>
          <w:rtl w:val="0"/>
        </w:rPr>
        <w:t xml:space="preserve">, Herceptin from Genentech very well known, approval US 1998, EU 2000, WHO essential medicine.</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Pr>
        <w:drawing>
          <wp:inline distB="0" distT="0" distL="0" distR="0">
            <wp:extent cx="1319489" cy="1487458"/>
            <wp:effectExtent b="0" l="0" r="0" t="0"/>
            <wp:docPr descr="Map&#10;&#10;Description automatically generated" id="4" name="image1.jpg"/>
            <a:graphic>
              <a:graphicData uri="http://schemas.openxmlformats.org/drawingml/2006/picture">
                <pic:pic>
                  <pic:nvPicPr>
                    <pic:cNvPr descr="Map&#10;&#10;Description automatically generated" id="0" name="image1.jpg"/>
                    <pic:cNvPicPr preferRelativeResize="0"/>
                  </pic:nvPicPr>
                  <pic:blipFill>
                    <a:blip r:embed="rId16"/>
                    <a:srcRect b="0" l="0" r="0" t="0"/>
                    <a:stretch>
                      <a:fillRect/>
                    </a:stretch>
                  </pic:blipFill>
                  <pic:spPr>
                    <a:xfrm>
                      <a:off x="0" y="0"/>
                      <a:ext cx="1319489" cy="148745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color w:val="202020"/>
          <w:highlight w:val="white"/>
        </w:rP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Cryo-EM map of HER2-trastuzumab-pertuzumab. </w:t>
      </w:r>
      <w:r w:rsidDel="00000000" w:rsidR="00000000" w:rsidRPr="00000000">
        <w:rPr>
          <w:rFonts w:ascii="Calibri" w:cs="Calibri" w:eastAsia="Calibri" w:hAnsi="Calibri"/>
          <w:color w:val="202020"/>
          <w:highlight w:val="white"/>
          <w:rtl w:val="0"/>
        </w:rPr>
        <w:t xml:space="preserve">Hao Y, Yu X, Bai Y, McBride HJ, Huang X (2019) Cryo-EM Structure of HER2-trastuzumab-pertuzumab complex. PLoS ONE 14(5): e0216095. </w:t>
      </w:r>
      <w:hyperlink r:id="rId17">
        <w:r w:rsidDel="00000000" w:rsidR="00000000" w:rsidRPr="00000000">
          <w:rPr>
            <w:rFonts w:ascii="Calibri" w:cs="Calibri" w:eastAsia="Calibri" w:hAnsi="Calibri"/>
            <w:color w:val="0563c1"/>
            <w:highlight w:val="white"/>
            <w:u w:val="single"/>
            <w:rtl w:val="0"/>
          </w:rPr>
          <w:t xml:space="preserve">https://doi.org/10.1371/journal.pone.0216095</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Product Description</w:t>
      </w:r>
    </w:p>
    <w:p w:rsidR="00000000" w:rsidDel="00000000" w:rsidP="00000000" w:rsidRDefault="00000000" w:rsidRPr="00000000" w14:paraId="0000001E">
      <w:pPr>
        <w:pStyle w:val="Heading2"/>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Case Study: Development Plan for phase 1 clinical trial – Pharma.</w:t>
      </w:r>
    </w:p>
    <w:p w:rsidR="00000000" w:rsidDel="00000000" w:rsidP="00000000" w:rsidRDefault="00000000" w:rsidRPr="00000000" w14:paraId="0000001F">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Product Profile – Our product is a </w:t>
      </w:r>
      <w:r w:rsidDel="00000000" w:rsidR="00000000" w:rsidRPr="00000000">
        <w:rPr>
          <w:rFonts w:ascii="Calibri" w:cs="Calibri" w:eastAsia="Calibri" w:hAnsi="Calibri"/>
          <w:u w:val="single"/>
          <w:rtl w:val="0"/>
        </w:rPr>
        <w:t xml:space="preserve">monoclonal antibody</w:t>
      </w:r>
      <w:r w:rsidDel="00000000" w:rsidR="00000000" w:rsidRPr="00000000">
        <w:rPr>
          <w:rFonts w:ascii="Calibri" w:cs="Calibri" w:eastAsia="Calibri" w:hAnsi="Calibri"/>
          <w:rtl w:val="0"/>
        </w:rPr>
        <w:t xml:space="preserve"> to be used in a phase 1 clinical trial in oncology. The company is named </w:t>
      </w:r>
      <w:r w:rsidDel="00000000" w:rsidR="00000000" w:rsidRPr="00000000">
        <w:rPr>
          <w:rFonts w:ascii="Calibri" w:cs="Calibri" w:eastAsia="Calibri" w:hAnsi="Calibri"/>
          <w:u w:val="single"/>
          <w:rtl w:val="0"/>
        </w:rPr>
        <w:t xml:space="preserve">VaudBioTech </w:t>
      </w:r>
      <w:r w:rsidDel="00000000" w:rsidR="00000000" w:rsidRPr="00000000">
        <w:rPr>
          <w:rFonts w:ascii="Calibri" w:cs="Calibri" w:eastAsia="Calibri" w:hAnsi="Calibri"/>
          <w:rtl w:val="0"/>
        </w:rPr>
        <w:t xml:space="preserve">with headquarters located in Switzerland. This company is the discoverer of the product in question. The planned phase 1 clinical trial will be conducted in Germany.</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 xml:space="preserve">Group: </w:t>
      </w:r>
      <w:r w:rsidDel="00000000" w:rsidR="00000000" w:rsidRPr="00000000">
        <w:rPr>
          <w:rFonts w:ascii="Calibri" w:cs="Calibri" w:eastAsia="Calibri" w:hAnsi="Calibri"/>
          <w:rtl w:val="0"/>
        </w:rPr>
        <w:t xml:space="preserve">C</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rtl w:val="0"/>
        </w:rPr>
        <w:t xml:space="preserve">Group members: </w:t>
      </w:r>
      <w:r w:rsidDel="00000000" w:rsidR="00000000" w:rsidRPr="00000000">
        <w:rPr>
          <w:rFonts w:ascii="Calibri" w:cs="Calibri" w:eastAsia="Calibri" w:hAnsi="Calibri"/>
          <w:rtl w:val="0"/>
        </w:rPr>
        <w:t xml:space="preserve">Priya Bhutada, Mouna Hadiji, Raluca </w:t>
      </w:r>
      <w:sdt>
        <w:sdtPr>
          <w:tag w:val="goog_rdk_1"/>
        </w:sdtPr>
        <w:sdtContent>
          <w:del w:author="Raluca Ganea" w:id="1" w:date="2022-09-01T09:07:56Z">
            <w:r w:rsidDel="00000000" w:rsidR="00000000" w:rsidRPr="00000000">
              <w:rPr>
                <w:rFonts w:ascii="Calibri" w:cs="Calibri" w:eastAsia="Calibri" w:hAnsi="Calibri"/>
                <w:rtl w:val="0"/>
              </w:rPr>
              <w:delText xml:space="preserve">Lidia</w:delText>
            </w:r>
          </w:del>
        </w:sdtContent>
      </w:sdt>
      <w:r w:rsidDel="00000000" w:rsidR="00000000" w:rsidRPr="00000000">
        <w:rPr>
          <w:rFonts w:ascii="Calibri" w:cs="Calibri" w:eastAsia="Calibri" w:hAnsi="Calibri"/>
          <w:rtl w:val="0"/>
        </w:rPr>
        <w:t xml:space="preserve"> Ganea, Dylan Lawless, Olivia-Augustina Colbea.</w:t>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Company: </w:t>
      </w:r>
      <w:r w:rsidDel="00000000" w:rsidR="00000000" w:rsidRPr="00000000">
        <w:rPr>
          <w:rFonts w:ascii="Calibri" w:cs="Calibri" w:eastAsia="Calibri" w:hAnsi="Calibri"/>
          <w:rtl w:val="0"/>
        </w:rPr>
        <w:t xml:space="preserve">VaudBioTech</w:t>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b w:val="1"/>
          <w:rtl w:val="0"/>
        </w:rPr>
        <w:t xml:space="preserve">Product name</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b w:val="1"/>
          <w:rtl w:val="0"/>
        </w:rPr>
        <w:t xml:space="preserve">Treatment</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b w:val="1"/>
          <w:rtl w:val="0"/>
        </w:rPr>
        <w:t xml:space="preserve">Mechanism/target</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Discussion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The nomenclature for our drug is defined according to the WHO International Nonproprietary Names (INN) (Programme and Classification of Medical Product) [1]. The current state of the art in anti-cancer monoclonal antibodies (mAbs) is overviewed by </w:t>
      </w:r>
      <w:hyperlink r:id="rId18">
        <w:r w:rsidDel="00000000" w:rsidR="00000000" w:rsidRPr="00000000">
          <w:rPr>
            <w:rFonts w:ascii="Calibri" w:cs="Calibri" w:eastAsia="Calibri" w:hAnsi="Calibri"/>
            <w:color w:val="0563c1"/>
            <w:u w:val="single"/>
            <w:rtl w:val="0"/>
          </w:rPr>
          <w:t xml:space="preserve">Chiavernna, et al</w:t>
        </w:r>
      </w:hyperlink>
      <w:r w:rsidDel="00000000" w:rsidR="00000000" w:rsidRPr="00000000">
        <w:rPr>
          <w:rFonts w:ascii="Calibri" w:cs="Calibri" w:eastAsia="Calibri" w:hAnsi="Calibri"/>
          <w:rtl w:val="0"/>
        </w:rPr>
        <w:t xml:space="preserve">. [2]. Guidance for this clinical trial can be found in the </w:t>
      </w:r>
      <w:hyperlink r:id="rId19">
        <w:r w:rsidDel="00000000" w:rsidR="00000000" w:rsidRPr="00000000">
          <w:rPr>
            <w:rFonts w:ascii="Calibri" w:cs="Calibri" w:eastAsia="Calibri" w:hAnsi="Calibri"/>
            <w:color w:val="0563c1"/>
            <w:u w:val="single"/>
            <w:rtl w:val="0"/>
          </w:rPr>
          <w:t xml:space="preserve">EudraLex Volume 10 Clinical trials guidelines</w:t>
        </w:r>
      </w:hyperlink>
      <w:r w:rsidDel="00000000" w:rsidR="00000000" w:rsidRPr="00000000">
        <w:rPr>
          <w:rFonts w:ascii="Calibri" w:cs="Calibri" w:eastAsia="Calibri" w:hAnsi="Calibri"/>
          <w:rtl w:val="0"/>
        </w:rPr>
        <w:t xml:space="preserve"> [3]. The drug development plan will be completed based on our template: Case_study_group_C_template.docx. </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Part A: Preclinical Plan</w:t>
      </w:r>
    </w:p>
    <w:p w:rsidR="00000000" w:rsidDel="00000000" w:rsidP="00000000" w:rsidRDefault="00000000" w:rsidRPr="00000000" w14:paraId="0000002B">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A preclinical plan will be completed summarizing the work that needs to be done and included in the application for the above mentioned Investigational Medicinal Product. This </w:t>
      </w:r>
      <w:sdt>
        <w:sdtPr>
          <w:tag w:val="goog_rdk_2"/>
        </w:sdtPr>
        <w:sdtContent>
          <w:ins w:author="Raluca Ganea" w:id="2" w:date="2022-09-01T09:36:25Z">
            <w:r w:rsidDel="00000000" w:rsidR="00000000" w:rsidRPr="00000000">
              <w:rPr>
                <w:rFonts w:ascii="Calibri" w:cs="Calibri" w:eastAsia="Calibri" w:hAnsi="Calibri"/>
                <w:rtl w:val="0"/>
              </w:rPr>
              <w:t xml:space="preserve">consists</w:t>
            </w:r>
          </w:ins>
        </w:sdtContent>
      </w:sdt>
      <w:sdt>
        <w:sdtPr>
          <w:tag w:val="goog_rdk_3"/>
        </w:sdtPr>
        <w:sdtContent>
          <w:del w:author="Raluca Ganea" w:id="2" w:date="2022-09-01T09:36:25Z">
            <w:r w:rsidDel="00000000" w:rsidR="00000000" w:rsidRPr="00000000">
              <w:rPr>
                <w:rFonts w:ascii="Calibri" w:cs="Calibri" w:eastAsia="Calibri" w:hAnsi="Calibri"/>
                <w:rtl w:val="0"/>
              </w:rPr>
              <w:delText xml:space="preserve">consistes</w:delText>
            </w:r>
          </w:del>
        </w:sdtContent>
      </w:sdt>
      <w:r w:rsidDel="00000000" w:rsidR="00000000" w:rsidRPr="00000000">
        <w:rPr>
          <w:rFonts w:ascii="Calibri" w:cs="Calibri" w:eastAsia="Calibri" w:hAnsi="Calibri"/>
          <w:rtl w:val="0"/>
        </w:rPr>
        <w:t xml:space="preserve"> of a short description of the preclinical studies to cover the clinical trial, namely the animal studies, the duration of treatment, pharmacology and toxicology studies in the </w:t>
      </w:r>
      <w:sdt>
        <w:sdtPr>
          <w:tag w:val="goog_rdk_4"/>
        </w:sdtPr>
        <w:sdtContent>
          <w:ins w:author="Raluca Ganea" w:id="3" w:date="2022-09-01T09:36:28Z">
            <w:r w:rsidDel="00000000" w:rsidR="00000000" w:rsidRPr="00000000">
              <w:rPr>
                <w:rFonts w:ascii="Calibri" w:cs="Calibri" w:eastAsia="Calibri" w:hAnsi="Calibri"/>
                <w:rtl w:val="0"/>
              </w:rPr>
              <w:t xml:space="preserve">appropriate</w:t>
            </w:r>
          </w:ins>
        </w:sdtContent>
      </w:sdt>
      <w:sdt>
        <w:sdtPr>
          <w:tag w:val="goog_rdk_5"/>
        </w:sdtPr>
        <w:sdtContent>
          <w:del w:author="Raluca Ganea" w:id="3" w:date="2022-09-01T09:36:28Z">
            <w:r w:rsidDel="00000000" w:rsidR="00000000" w:rsidRPr="00000000">
              <w:rPr>
                <w:rFonts w:ascii="Calibri" w:cs="Calibri" w:eastAsia="Calibri" w:hAnsi="Calibri"/>
                <w:rtl w:val="0"/>
              </w:rPr>
              <w:delText xml:space="preserve">appropraire</w:delText>
            </w:r>
          </w:del>
        </w:sdtContent>
      </w:sdt>
      <w:r w:rsidDel="00000000" w:rsidR="00000000" w:rsidRPr="00000000">
        <w:rPr>
          <w:rFonts w:ascii="Calibri" w:cs="Calibri" w:eastAsia="Calibri" w:hAnsi="Calibri"/>
          <w:rtl w:val="0"/>
        </w:rPr>
        <w:t xml:space="preserve"> animal model.</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color w:val="222222"/>
          <w:rtl w:val="0"/>
        </w:rPr>
        <w:t xml:space="preserve">Guidance documents used in this plan include: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An introduction to little-known aspects of nonclinical regulatory writing</w:t>
        </w:r>
      </w:hyperlink>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Nürnberg and Pierre [4].</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European Comission:</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EudraLex Volume 10 clinical trials guidelines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https://ec.europa.eu/health/documents/eudralex/vol-10_en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European Comission:</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EudraLex Volume 10 clinical trials guidelines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Guidance documents containing the common provisions on the conduct of GCP inspections by competent authorities of the different member states; To guidance for the conduct of good clinical practice inspections 2008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(see chapter 4 </w:t>
      </w:r>
      <w:hyperlink r:id="rId2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https://health.ec.europa.eu/medicinal-products/eudralex/eudralex-volume-10_en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 committee for medicinal products for human use (chmp):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Guideline on the requirements to the chemical and pharmaceutical quality documentation concerning investigational medicinal products in clinical trials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https://health.ec.europa.eu/system/files/2016-11/18540104en_en_0.pdf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ICH harmonised tripartite guideline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Guidance on nonclinical safety studies for the conduct of human clinical trials and marketing authorization for pharmaceuticals M3(R2) version step 4 2009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https://database.ich.org/sites/default/files/M3_R2__Guideline.pdf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ICH harmonised tripartite guideline: (</w:t>
      </w:r>
      <w:hyperlink r:id="rId2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https://www.ich.org/page/safety-guidelines</w:t>
        </w:r>
      </w:hyperlink>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specifically section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S9 Nonclinical evaluation for anticancer pharmaceuticals version step 4 2009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https://database.ich.org/sites/default/files/S9_Guideline.pdf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ICH harmonised guideline: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Integrated addendum to ICH e6(r1): guideline for good clinical practice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E6(r2)step 4 version 2016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https://database.ich.org/sites/default/files/E6_R2_Addendum.pdf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 Committee for medicinal products for human use (chmp):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Guideline on the requirements to the chemical and pharmaceutical quality documentation concerning investigational medicinal products in clinical trials 2022</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r:id="rId2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https://www.ema.europa.eu/en/requirements-chemical-pharmaceutical-quality-documentation-concerning-investigational-medicinal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036">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Part B: Clinical Plan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Clinical Trial Protocol will be drafted for inclusion in the application for the above-mentioned Investigational Medicinal Product. In this we define the main points of the clinical trial protocol and consider a master protocol.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hyperlink r:id="rId2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Ledford 2013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reports on “‘Master protocol’ aims to revamp cancer trials” [9] and </w:t>
      </w:r>
      <w:hyperlink r:id="rId3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Woodcock and LaVange 2017</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requirements to “Master Protocols to Study Multiple Therapies, Multiple Diseases, or Both” [10]. Consider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hyperlink r:id="rId31">
        <w:r w:rsidDel="00000000" w:rsidR="00000000" w:rsidRPr="00000000">
          <w:rPr>
            <w:rFonts w:ascii="Calibri" w:cs="Calibri" w:eastAsia="Calibri" w:hAnsi="Calibri"/>
            <w:b w:val="0"/>
            <w:i w:val="1"/>
            <w:smallCaps w:val="0"/>
            <w:strike w:val="0"/>
            <w:color w:val="0563c1"/>
            <w:sz w:val="24"/>
            <w:szCs w:val="24"/>
            <w:u w:val="single"/>
            <w:shd w:fill="auto" w:val="clear"/>
            <w:vertAlign w:val="baseline"/>
            <w:rtl w:val="0"/>
          </w:rPr>
          <w:t xml:space="preserve">PRIME</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hyperlink r:id="rId32">
        <w:r w:rsidDel="00000000" w:rsidR="00000000" w:rsidRPr="00000000">
          <w:rPr>
            <w:rFonts w:ascii="Calibri" w:cs="Calibri" w:eastAsia="Calibri" w:hAnsi="Calibri"/>
            <w:b w:val="0"/>
            <w:i w:val="1"/>
            <w:smallCaps w:val="0"/>
            <w:strike w:val="0"/>
            <w:color w:val="0563c1"/>
            <w:sz w:val="24"/>
            <w:szCs w:val="24"/>
            <w:u w:val="single"/>
            <w:shd w:fill="auto" w:val="clear"/>
            <w:vertAlign w:val="baseline"/>
            <w:rtl w:val="0"/>
          </w:rPr>
          <w:t xml:space="preserve">Breakthrough Designations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comparison see FAQ 24. </w:t>
      </w:r>
      <w:hyperlink r:id="rId3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Guidance and reference is found in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ICH harmonised guideline: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Integrated addendum to ICH e6(r1): guideline for good clinical practice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E6(r2)step 4 version 2016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3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https://database.ich.org/sites/default/files/E6_R2_Addendum.pdf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[7].</w:t>
      </w:r>
    </w:p>
    <w:p w:rsidR="00000000" w:rsidDel="00000000" w:rsidP="00000000" w:rsidRDefault="00000000" w:rsidRPr="00000000" w14:paraId="0000003A">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Part C: Chemistry, Manufacturing and Controls, CMC</w:t>
      </w:r>
    </w:p>
    <w:p w:rsidR="00000000" w:rsidDel="00000000" w:rsidP="00000000" w:rsidRDefault="00000000" w:rsidRPr="00000000" w14:paraId="0000003C">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Here we will write a clear CMC plan on the work that needs to be done and included in the application for the above mentioned Investigational Medicinal Product. Emphasize the level of detail required.</w:t>
      </w:r>
    </w:p>
    <w:p w:rsidR="00000000" w:rsidDel="00000000" w:rsidP="00000000" w:rsidRDefault="00000000" w:rsidRPr="00000000" w14:paraId="0000003D">
      <w:pPr>
        <w:rPr>
          <w:rFonts w:ascii="Calibri" w:cs="Calibri" w:eastAsia="Calibri" w:hAnsi="Calibri"/>
          <w:color w:val="222222"/>
        </w:rPr>
      </w:pPr>
      <w:r w:rsidDel="00000000" w:rsidR="00000000" w:rsidRPr="00000000">
        <w:rPr>
          <w:rFonts w:ascii="Calibri" w:cs="Calibri" w:eastAsia="Calibri" w:hAnsi="Calibri"/>
          <w:color w:val="222222"/>
          <w:rtl w:val="0"/>
        </w:rPr>
        <w:t xml:space="preserve">Guidance and reference can be found at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European Commission:</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EudraLex Volume 10 clinical trials guidelines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3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https://ec.europa.eu/health/documents/eudralex/vol-10_en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European Commission</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EudraLex Volume 10 clinical trials guidelines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Guidance documents containing the common provisions on the conduct of GCP inspections by competent authorities of the different member states; To guidance for the conduct of good clinical practice inspections 2008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(see chapter 4 </w:t>
      </w:r>
      <w:hyperlink r:id="rId3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https://health.ec.europa.eu/medicinal-products/eudralex/eudralex-volume-10_en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PDF </w:t>
      </w:r>
      <w:hyperlink r:id="rId3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https://health.ec.europa.eu/system/files/2016-11/18540104en_en_0.pdf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40">
      <w:pPr>
        <w:pStyle w:val="Heading1"/>
        <w:rPr/>
      </w:pPr>
      <w:r w:rsidDel="00000000" w:rsidR="00000000" w:rsidRPr="00000000">
        <w:rPr>
          <w:rtl w:val="0"/>
        </w:rPr>
        <w:t xml:space="preserve">Part D: Pre-IND Meeting / Scientific Advice</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Here we will include a summary of the project background, the questions with the opinion of the company, number of attendees, and the time for the meeting (ideally). </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Advice can be found at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Paul-Ehrlich-Institute, Federal Institute for Vaccines and Biomedicines webpage (</w:t>
      </w:r>
      <w:hyperlink r:id="rId3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https://www.pei.de/EN/information/license-applicants/advice/scientific-advice/scientific-advice-node.html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 Human Regulatory webpage for Scientific advice and protocol assistance (</w:t>
      </w:r>
      <w:hyperlink r:id="rId3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https://www.ema.europa.eu/en/human-regulatory/research-development/scientific-advice-protocol-assistance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Part E: Inspection Readiness</w:t>
      </w:r>
    </w:p>
    <w:p w:rsidR="00000000" w:rsidDel="00000000" w:rsidP="00000000" w:rsidRDefault="00000000" w:rsidRPr="00000000" w14:paraId="00000047">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Here we will write a summary of the work that a company needs to have ready before the inspection to ensure compliance to GxP. Extract some details from the Week 3 presentation. Important is to know the points the inspector normally go through during an inspection.</w:t>
      </w:r>
    </w:p>
    <w:p w:rsidR="00000000" w:rsidDel="00000000" w:rsidP="00000000" w:rsidRDefault="00000000" w:rsidRPr="00000000" w14:paraId="00000048">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Guidance can be found at</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European Commission</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EudraLex Volume 10 clinical trials guidelines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Guidance documents containing the common provisions on the conduct of GCP inspections by competent authorities of the different member states; To guidance for the conduct of good clinical practice inspections 2008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(see chapter 4 </w:t>
      </w:r>
      <w:hyperlink r:id="rId4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https://health.ec.europa.eu/medicinal-products/eudralex/eudralex-volume-10_en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European Commission: Guidance documents containing the common provisions on the conduct of GCP inspections by competent authorities of the different member states.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Guidance for the conduct of good clinical practice inspections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4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https://ec.europa.eu/health/sites/health/files/files/eudralex/vol-10/2008_11/vpl10_an5_10-2008_en.pdf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t xml:space="preserve">Discussion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Monoclonal antibodies (mAb) are well established as cancer therapies. As early as 1890, the neutralizing effect on diphtheria was known [11]. In 1980, human trials of mAb therapy for the treatment of lymphoma w</w:t>
      </w:r>
      <w:sdt>
        <w:sdtPr>
          <w:tag w:val="goog_rdk_6"/>
        </w:sdtPr>
        <w:sdtContent>
          <w:ins w:author="Raluca Ganea" w:id="4" w:date="2022-09-01T09:08:45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ere</w:t>
            </w:r>
          </w:ins>
        </w:sdtContent>
      </w:sdt>
      <w:sdt>
        <w:sdtPr>
          <w:tag w:val="goog_rdk_7"/>
        </w:sdtPr>
        <w:sdtContent>
          <w:del w:author="Raluca Ganea" w:id="4" w:date="2022-09-01T09:08:45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as</w:delText>
            </w:r>
          </w:del>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performed and with the advent of antibody humanization later that decade, this treatment strategy became a powerful tool for precision medicine [11].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advent and rise of mAb is a triumph for clinical medicine. Since the beginning of their modern understanding, the applications for mAb have been recognised; “a 1975 Nature paper reported how cell lines could be made that produce an antibody of known specificity” [12]. While these early days of antibody production - relying on hybridoma technology - were challenging, today mAb are often produced by </w:t>
      </w:r>
      <w:sdt>
        <w:sdtPr>
          <w:tag w:val="goog_rdk_8"/>
        </w:sdtPr>
        <w:sdtContent>
          <w:del w:author="Raluca Ganea" w:id="5" w:date="2022-09-01T08:57:08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by</w:delText>
            </w:r>
          </w:del>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isolation or transformation of Ab-producing cells taken directly from immunized animals or humans. The immunoglobulin genes responsible for the Ab of interest are subsequently transplanted into cell lines [12].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Recently (2021), the FDA approved the 100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mAb product [13]. The timeline starts </w:t>
      </w:r>
      <w:sdt>
        <w:sdtPr>
          <w:tag w:val="goog_rdk_9"/>
        </w:sdtPr>
        <w:sdtContent>
          <w:ins w:author="Raluca Ganea" w:id="6" w:date="2022-09-01T08:57:21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1986</w:t>
            </w:r>
          </w:ins>
        </w:sdtContent>
      </w:sdt>
      <w:sdt>
        <w:sdtPr>
          <w:tag w:val="goog_rdk_10"/>
        </w:sdtPr>
        <w:sdtContent>
          <w:del w:author="Raluca Ganea" w:id="6" w:date="2022-09-01T08:57:21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at 1986</w:delText>
            </w:r>
          </w:del>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majority of products consisting of canonical antibodies, and a small number of alternative constructs including antibody–drug conjugates, bispecific Abs, fragment Abs, and others. While a high potential exists, the hurdles for biological drug approvals limit the number of products available thus far. “Just ten targets… account for 42% of the approvals to date”: PD1/PDL1, CD20, TNF, HER2, CGRP/CGRPR, VEGF/VEGFR, IL-6/IL-6R, IL-23 p19, EGFR, and CD19 [13].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pharmacokinetics (PK) of monoclonal antibodies is generally well understood. The major drug disposition processes relevant for mAbs can be estimated in preclinical development. The product-specific and patient-specific factors that can affect PK behavior can be considered for successful clinical therapy [14].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particular mAb has unique risks. The steps to identify and minimize potential adverse effects must be clear and accurate. preclinical and clinical protocols must be established to avoid infusion reactions [15]. Preclinical validation of in vitro safety using human tissues is necessary to predict potential outcome for administration to humans. For clinical trial volunteer safety, communication must be maintained between scientists and clinicians both in pha</w:t>
      </w:r>
      <w:sdt>
        <w:sdtPr>
          <w:tag w:val="goog_rdk_11"/>
        </w:sdtPr>
        <w:sdtContent>
          <w:ins w:author="Raluca Ganea" w:id="7" w:date="2022-09-01T09:09:45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w:t>
            </w:r>
          </w:ins>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ma/biotech companies and those performing clinical studies [15].</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serious risks of off-target antigen binding are well-known, particularly after the adverse outcome seen during the phase 1 trial of anti-CD28 mAb TGN1412 resulting in systemic inflammatory response in all six volunteers [16].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Despite the known potential for first-in-human studies there is no current robust way to ensure complete safety. Therefore, adherence to guidance and regulatory protocols are vital for safe and successful trials.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mAb are recognized as versatile platforms for cancer immunotherapy by directly stimulating or inhibiting immunological protein pathways [17]. The induction of antitumor immune responses can be exploited to develop new cancer treatment strategies based on tumor-specific response of natural or engineered mAb [17].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sz w:val="24"/>
          <w:szCs w:val="24"/>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R. Balocco, S. D. S. G. Koch, R. Thorpe, K. Weisser, and S. Malan, “New INN nomenclature for monoclonal antibodies,”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Lancet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399, no. 10319, p. 24, 2022.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tab/>
        <w:t xml:space="preserve">S. M. Chiavenna, J. P. Jaworski, and A. Vendrell, “State of the art in anti-cancer mAbs.,”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 Biomed Sci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24, no. 1, p. 15, Feb. 2017, doi: 10.1186/s12929-016-0311-y.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tab/>
        <w:t xml:space="preserve">“EudraLex Volume 10 Clinical trials guidelines.” 2014. [Online]. Available: https://health.ec.europa.eu/medicinal-products/eudralex/eudralex-volume-10_en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tab/>
        <w:t xml:space="preserve">A. Nürnberg and H. Pierre, “An introduction to little-known aspects of nonclinical regulatory writing,”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Medical Writing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26, pp. 9–19, 2017.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tab/>
        <w:t xml:space="preserve">I. C. H. Guideline, “ICH: Guidance on nonclinical safety studies for the conduct of human clinical trials and marketing authorization for pharmaceuticals M3 (R2). Version step 4 2009.,” 2009. [Online]. Available: https://database.ich.org/sites/default/files/M3_R2__Guideline.pdf</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tab/>
        <w:t xml:space="preserve">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tab/>
        <w:t xml:space="preserve">I. C. H. Guideline, “ICH: E6(R2) Good Clinical Practice (GCP). ICH Efficacy Guidelines.,” 2016. [Online]. Available: https://database.ich.org/sites/default/files/E6_R2_Addendum.pdf</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tab/>
        <w:t xml:space="preserve">“EMA: Guideline on the requirements to the chemical and pharmaceutical quality documentation concerning investigational medicinal products in clinical trials.” [Online]. Available: https://www.ema.europa.eu/en/documents/scientific-guideline/guideline-requirements-chemical-pharmaceutical-quality-documentation-concerning-investigational_en-1.pdf</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tab/>
        <w:t xml:space="preserve">H. Ledford, “‘Master protocol’ aims to revamp cancer trials.,”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498, no. 7453, pp. 146–147, Jun. 2013, doi: 10.1038/498146a.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tab/>
        <w:t xml:space="preserve">J. Woodcock and L. M. LaVange, “Master Protocols to Study Multiple Therapies, Multiple Diseases, or Both.,”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Engl J Med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377, no. 1, pp. 62–70, Jul. 2017, doi: 10.1056/NEJMra1510062.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D. Zahavi and L. Weiner, “Monoclonal antibodies in cancer therapy,”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Antibodies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9, no. 3, p. 34, 2020.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K. Rajewsky,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advent and rise of monoclonal antibodies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Nature Publishing Group, 2019.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tab/>
        <w:t xml:space="preserve">A. Mullard, “FDA approves 100th monoclonal antibody product.,”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Nature reviews. Drug discovery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2021.</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tab/>
        <w:t xml:space="preserve">J. T. Ryman and B. Meibohm, “Pharmacokinetics of monoclonal antibodies,”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CPT: pharmacometrics &amp; systems pharmacology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6, no. 9, pp. 576–588, 2017.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tab/>
        <w:t xml:space="preserve">T. T. Hansel, H. Kropshofer, T. Singer, J. A. Mitchell, and A. J. George, “The safety and side effects of monoclonal antibodies,”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Nature reviews Drug discovery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9, no. 4, pp. 325–338, 2010.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tab/>
        <w:t xml:space="preserve">G. Suntharalingam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et 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“Cytokine storm in a phase 1 trial of the anti-CD28 monoclonal antibody TGN1412.,”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Engl J Med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355, no. 10, pp. 1018–1028, Sep. 2006, doi: 10.1056/NEJMoa063842.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tab/>
        <w:t xml:space="preserve">L. M. Weiner, R. Surana, and S. Wang, “Monoclonal antibodies: versatile platforms for cancer immunotherapy,”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Nature Reviews Immunology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10, no. 5, pp. 317–327, 2010.</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9C7364"/>
    <w:rPr>
      <w:rFonts w:ascii="Times New Roman" w:cs="Times New Roman" w:eastAsia="Times New Roman" w:hAnsi="Times New Roman"/>
      <w:lang w:val="en-CH"/>
    </w:rPr>
  </w:style>
  <w:style w:type="paragraph" w:styleId="Heading1">
    <w:name w:val="heading 1"/>
    <w:basedOn w:val="Normal"/>
    <w:next w:val="Normal"/>
    <w:link w:val="Heading1Char"/>
    <w:uiPriority w:val="9"/>
    <w:qFormat w:val="1"/>
    <w:rsid w:val="003D1A8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D1A87"/>
    <w:pPr>
      <w:contextualSpacing w:val="1"/>
    </w:pPr>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sid w:val="00627DD9"/>
    <w:rPr>
      <w:color w:val="0563c1" w:themeColor="hyperlink"/>
      <w:u w:val="single"/>
    </w:rPr>
  </w:style>
  <w:style w:type="character" w:styleId="UnresolvedMention">
    <w:name w:val="Unresolved Mention"/>
    <w:basedOn w:val="DefaultParagraphFont"/>
    <w:uiPriority w:val="99"/>
    <w:semiHidden w:val="1"/>
    <w:unhideWhenUsed w:val="1"/>
    <w:rsid w:val="00627DD9"/>
    <w:rPr>
      <w:color w:val="605e5c"/>
      <w:shd w:color="auto" w:fill="e1dfdd" w:val="clear"/>
    </w:rPr>
  </w:style>
  <w:style w:type="character" w:styleId="Heading1Char" w:customStyle="1">
    <w:name w:val="Heading 1 Char"/>
    <w:basedOn w:val="DefaultParagraphFont"/>
    <w:link w:val="Heading1"/>
    <w:uiPriority w:val="9"/>
    <w:rsid w:val="003D1A87"/>
    <w:rPr>
      <w:rFonts w:asciiTheme="majorHAnsi" w:cstheme="majorBidi" w:eastAsiaTheme="majorEastAsia" w:hAnsiTheme="majorHAnsi"/>
      <w:color w:val="2f5496" w:themeColor="accent1" w:themeShade="0000BF"/>
      <w:sz w:val="32"/>
      <w:szCs w:val="32"/>
    </w:rPr>
  </w:style>
  <w:style w:type="character" w:styleId="TitleChar" w:customStyle="1">
    <w:name w:val="Title Char"/>
    <w:basedOn w:val="DefaultParagraphFont"/>
    <w:link w:val="Title"/>
    <w:uiPriority w:val="10"/>
    <w:rsid w:val="003D1A87"/>
    <w:rPr>
      <w:rFonts w:asciiTheme="majorHAnsi" w:cstheme="majorBidi" w:eastAsiaTheme="majorEastAsia" w:hAnsiTheme="majorHAnsi"/>
      <w:spacing w:val="-10"/>
      <w:kern w:val="28"/>
      <w:sz w:val="56"/>
      <w:szCs w:val="56"/>
    </w:rPr>
  </w:style>
  <w:style w:type="character" w:styleId="FollowedHyperlink">
    <w:name w:val="FollowedHyperlink"/>
    <w:basedOn w:val="DefaultParagraphFont"/>
    <w:uiPriority w:val="99"/>
    <w:semiHidden w:val="1"/>
    <w:unhideWhenUsed w:val="1"/>
    <w:rsid w:val="00977C4F"/>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5836BF"/>
    <w:pPr>
      <w:spacing w:after="200" w:line="276" w:lineRule="auto"/>
      <w:ind w:left="720"/>
      <w:contextualSpacing w:val="1"/>
    </w:pPr>
    <w:rPr>
      <w:rFonts w:asciiTheme="minorHAnsi" w:cstheme="minorBidi" w:eastAsiaTheme="minorHAnsi" w:hAnsiTheme="minorHAnsi"/>
      <w:sz w:val="22"/>
      <w:szCs w:val="22"/>
      <w:lang w:val="en-US"/>
    </w:rPr>
  </w:style>
  <w:style w:type="paragraph" w:styleId="Bibliography">
    <w:name w:val="Bibliography"/>
    <w:basedOn w:val="Normal"/>
    <w:next w:val="Normal"/>
    <w:uiPriority w:val="37"/>
    <w:unhideWhenUsed w:val="1"/>
    <w:rsid w:val="00DD3EB6"/>
    <w:pPr>
      <w:tabs>
        <w:tab w:val="left" w:pos="380"/>
      </w:tabs>
      <w:ind w:left="384" w:hanging="384"/>
    </w:pPr>
  </w:style>
  <w:style w:type="paragraph" w:styleId="NormalWeb">
    <w:name w:val="Normal (Web)"/>
    <w:basedOn w:val="Normal"/>
    <w:uiPriority w:val="99"/>
    <w:unhideWhenUsed w:val="1"/>
    <w:rsid w:val="003A0507"/>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health.ec.europa.eu/medicinal-products/eudralex/eudralex-volume-10_en" TargetMode="External"/><Relationship Id="rId20" Type="http://schemas.openxmlformats.org/officeDocument/2006/relationships/hyperlink" Target="https://journal.emwa.org/preclinical-studies/an-introduction-to-little-known-aspects-of-nonclinical-regulatory-writing/" TargetMode="External"/><Relationship Id="rId41" Type="http://schemas.openxmlformats.org/officeDocument/2006/relationships/hyperlink" Target="https://ec.europa.eu/health/sites/health/files/files/eudralex/vol-10/2008_11/vpl10_an5_10-2008_en.pdf" TargetMode="External"/><Relationship Id="rId22" Type="http://schemas.openxmlformats.org/officeDocument/2006/relationships/hyperlink" Target="https://health.ec.europa.eu/medicinal-products/eudralex/eudralex-volume-10_en" TargetMode="External"/><Relationship Id="rId21" Type="http://schemas.openxmlformats.org/officeDocument/2006/relationships/hyperlink" Target="https://ec.europa.eu/health/documents/eudralex/vol-10_en" TargetMode="External"/><Relationship Id="rId24" Type="http://schemas.openxmlformats.org/officeDocument/2006/relationships/hyperlink" Target="https://database.ich.org/sites/default/files/M3_R2__Guideline.pdf" TargetMode="External"/><Relationship Id="rId23" Type="http://schemas.openxmlformats.org/officeDocument/2006/relationships/hyperlink" Target="https://health.ec.europa.eu/system/files/2016-11/18540104en_en_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specific_monoclonal_antibody#Advantages_over_ordinary_monoclonal_antibodies" TargetMode="External"/><Relationship Id="rId26" Type="http://schemas.openxmlformats.org/officeDocument/2006/relationships/hyperlink" Target="https://database.ich.org/sites/default/files/S9_Guideline.pdf" TargetMode="External"/><Relationship Id="rId25" Type="http://schemas.openxmlformats.org/officeDocument/2006/relationships/hyperlink" Target="https://www.ich.org/page/safety-guidelines" TargetMode="External"/><Relationship Id="rId28" Type="http://schemas.openxmlformats.org/officeDocument/2006/relationships/hyperlink" Target="https://www.ema.europa.eu/en/requirements-chemical-pharmaceutical-quality-documentation-concerning-investigational-medicinal" TargetMode="External"/><Relationship Id="rId27" Type="http://schemas.openxmlformats.org/officeDocument/2006/relationships/hyperlink" Target="https://database.ich.org/sites/default/files/E6_R2_Addendum.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nature.com/news/master-protocol-aims-to-revamp-cancer-trials-1.13176" TargetMode="External"/><Relationship Id="rId7" Type="http://schemas.openxmlformats.org/officeDocument/2006/relationships/hyperlink" Target="https://www.fda.gov/drugs/drug-approvals-and-databases/fda-approves-new-formulation-herceptin-subcutaneous-use" TargetMode="External"/><Relationship Id="rId8" Type="http://schemas.openxmlformats.org/officeDocument/2006/relationships/hyperlink" Target="https://en.wikipedia.org/wiki/Bispecific_monoclonal_antibody" TargetMode="External"/><Relationship Id="rId31" Type="http://schemas.openxmlformats.org/officeDocument/2006/relationships/hyperlink" Target="https://www.ema.europa.eu/en/human-regulatory/research-development/prime-priority-medicines" TargetMode="External"/><Relationship Id="rId30" Type="http://schemas.openxmlformats.org/officeDocument/2006/relationships/hyperlink" Target="http://www.nejm.org/doi/full/10.1056/NEJMra1510062#t=article" TargetMode="External"/><Relationship Id="rId11" Type="http://schemas.openxmlformats.org/officeDocument/2006/relationships/hyperlink" Target="https://en.wikipedia.org/wiki/HER2/neu#Signal_transduction" TargetMode="External"/><Relationship Id="rId33" Type="http://schemas.openxmlformats.org/officeDocument/2006/relationships/hyperlink" Target="https://www.fda.gov/regulatory-information/food-and-drug-administration-safety-and-innovation-act-fdasia/frequently-asked-questions-breakthrough-therapies" TargetMode="External"/><Relationship Id="rId10" Type="http://schemas.openxmlformats.org/officeDocument/2006/relationships/hyperlink" Target="https://en.wikipedia.org/wiki/Protein_dimer" TargetMode="External"/><Relationship Id="rId32" Type="http://schemas.openxmlformats.org/officeDocument/2006/relationships/hyperlink" Target="https://www.fda.gov/regulatory-information/food-and-drug-administration-safety-and-innovation-act-fdasia/fact-sheet-breakthrough-therapies" TargetMode="External"/><Relationship Id="rId13" Type="http://schemas.openxmlformats.org/officeDocument/2006/relationships/hyperlink" Target="https://en.wikipedia.org/wiki/Pertuzumab" TargetMode="External"/><Relationship Id="rId35" Type="http://schemas.openxmlformats.org/officeDocument/2006/relationships/hyperlink" Target="https://ec.europa.eu/health/documents/eudralex/vol-10_en" TargetMode="External"/><Relationship Id="rId12" Type="http://schemas.openxmlformats.org/officeDocument/2006/relationships/hyperlink" Target="https://en.wikipedia.org/wiki/HER2/neu#Signal_transduction" TargetMode="External"/><Relationship Id="rId34" Type="http://schemas.openxmlformats.org/officeDocument/2006/relationships/hyperlink" Target="https://database.ich.org/sites/default/files/E6_R2_Addendum.pdf" TargetMode="External"/><Relationship Id="rId15" Type="http://schemas.openxmlformats.org/officeDocument/2006/relationships/hyperlink" Target="https://en.wikipedia.org/wiki/Trastuzumab" TargetMode="External"/><Relationship Id="rId37" Type="http://schemas.openxmlformats.org/officeDocument/2006/relationships/hyperlink" Target="https://health.ec.europa.eu/system/files/2016-11/18540104en_en_0.pdf" TargetMode="External"/><Relationship Id="rId14" Type="http://schemas.openxmlformats.org/officeDocument/2006/relationships/hyperlink" Target="https://en.wikipedia.org/wiki/Genentech" TargetMode="External"/><Relationship Id="rId36" Type="http://schemas.openxmlformats.org/officeDocument/2006/relationships/hyperlink" Target="https://health.ec.europa.eu/medicinal-products/eudralex/eudralex-volume-10_en" TargetMode="External"/><Relationship Id="rId17" Type="http://schemas.openxmlformats.org/officeDocument/2006/relationships/hyperlink" Target="https://doi.org/10.1371/journal.pone.0216095" TargetMode="External"/><Relationship Id="rId39" Type="http://schemas.openxmlformats.org/officeDocument/2006/relationships/hyperlink" Target="https://www.ema.europa.eu/en/human-regulatory/research-development/scientific-advice-protocol-assistance" TargetMode="External"/><Relationship Id="rId16" Type="http://schemas.openxmlformats.org/officeDocument/2006/relationships/image" Target="media/image1.jpg"/><Relationship Id="rId38" Type="http://schemas.openxmlformats.org/officeDocument/2006/relationships/hyperlink" Target="https://www.pei.de/EN/information/license-applicants/advice/scientific-advice/scientific-advice-node.html" TargetMode="External"/><Relationship Id="rId19" Type="http://schemas.openxmlformats.org/officeDocument/2006/relationships/hyperlink" Target="https://ec.europa.eu/health/documents/eudralex/vol-10_en" TargetMode="External"/><Relationship Id="rId18" Type="http://schemas.openxmlformats.org/officeDocument/2006/relationships/hyperlink" Target="https://www.ncbi.nlm.nih.gov/pmc/articles/PMC5319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DpkcsZlLWMJ2gDhEJc4ELqgqA==">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2022-08-25T11:28:00Z</dcterms:created>
  <dc:creator>Dylan Lawless [RPG]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id="T6SvqTFO"/&gt;&lt;style id="http://www.zotero.org/styles/ieee" locale="en-US" hasBibliography="1" bibliographyStyleHasBeenSet="1"/&gt;&lt;prefs&gt;&lt;pref name="fieldType" value="Field"/&gt;&lt;/prefs&gt;&lt;/data&gt;</vt:lpwstr>
  </property>
</Properties>
</file>